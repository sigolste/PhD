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AFCA2" w14:textId="77777777" w:rsidR="00330B7E" w:rsidRPr="00BA468E" w:rsidRDefault="00BD4CEE" w:rsidP="001D5415">
      <w:pPr>
        <w:spacing w:after="120"/>
        <w:rPr>
          <w:rFonts w:cs="Calibri"/>
          <w:szCs w:val="22"/>
        </w:rPr>
      </w:pPr>
      <w:r w:rsidRPr="00BA468E">
        <w:rPr>
          <w:rFonts w:cs="Calibri"/>
          <w:szCs w:val="22"/>
        </w:rPr>
        <w:fldChar w:fldCharType="begin"/>
      </w:r>
      <w:r w:rsidRPr="00BA468E">
        <w:rPr>
          <w:rFonts w:cs="Calibri"/>
          <w:szCs w:val="22"/>
        </w:rPr>
        <w:instrText xml:space="preserve"> </w:instrText>
      </w:r>
      <w:r w:rsidR="00371C29" w:rsidRPr="00BA468E">
        <w:rPr>
          <w:rFonts w:cs="Calibri"/>
          <w:szCs w:val="22"/>
        </w:rPr>
        <w:instrText>INCLUDEPICTURE</w:instrText>
      </w:r>
      <w:r w:rsidRPr="00BA468E">
        <w:rPr>
          <w:rFonts w:cs="Calibri"/>
          <w:szCs w:val="22"/>
        </w:rPr>
        <w:instrText xml:space="preserve"> "http://www.ulb.ac.be/dre/com/docs/logo3lpbp.jpg" \* MERGEFORMATINET </w:instrText>
      </w:r>
      <w:r w:rsidRPr="00BA468E">
        <w:rPr>
          <w:rFonts w:cs="Calibri"/>
          <w:szCs w:val="22"/>
        </w:rPr>
        <w:fldChar w:fldCharType="separate"/>
      </w:r>
      <w:r w:rsidR="00EE01A8" w:rsidRPr="00BA468E">
        <w:rPr>
          <w:rFonts w:cs="Calibri"/>
          <w:noProof/>
          <w:szCs w:val="22"/>
        </w:rPr>
        <w:drawing>
          <wp:inline distT="0" distB="0" distL="0" distR="0" wp14:anchorId="36EFB15C" wp14:editId="2473ED6A">
            <wp:extent cx="2198370" cy="778510"/>
            <wp:effectExtent l="0" t="0" r="0" b="0"/>
            <wp:docPr id="1" name="Image 1" descr="http://www.ulb.ac.be/dre/com/docs/logo3lpb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ulb.ac.be/dre/com/docs/logo3lpbp.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778510"/>
                    </a:xfrm>
                    <a:prstGeom prst="rect">
                      <a:avLst/>
                    </a:prstGeom>
                    <a:noFill/>
                    <a:ln>
                      <a:noFill/>
                    </a:ln>
                  </pic:spPr>
                </pic:pic>
              </a:graphicData>
            </a:graphic>
          </wp:inline>
        </w:drawing>
      </w:r>
      <w:r w:rsidRPr="00BA468E">
        <w:rPr>
          <w:rFonts w:cs="Calibri"/>
          <w:szCs w:val="22"/>
        </w:rPr>
        <w:fldChar w:fldCharType="end"/>
      </w:r>
      <w:r w:rsidR="0095008F" w:rsidRPr="00BA468E">
        <w:rPr>
          <w:rFonts w:cs="Calibri"/>
          <w:i/>
          <w:szCs w:val="22"/>
        </w:rPr>
        <w:tab/>
      </w:r>
      <w:r w:rsidR="0095008F" w:rsidRPr="00BA468E">
        <w:rPr>
          <w:rFonts w:cs="Calibri"/>
          <w:i/>
          <w:szCs w:val="22"/>
        </w:rPr>
        <w:tab/>
      </w:r>
      <w:r w:rsidR="0095008F" w:rsidRPr="00BA468E">
        <w:rPr>
          <w:rFonts w:cs="Calibri"/>
          <w:i/>
          <w:szCs w:val="22"/>
        </w:rPr>
        <w:tab/>
      </w:r>
      <w:r w:rsidR="0095008F" w:rsidRPr="00BA468E">
        <w:rPr>
          <w:rFonts w:cs="Calibri"/>
          <w:i/>
          <w:szCs w:val="22"/>
        </w:rPr>
        <w:tab/>
      </w:r>
      <w:r w:rsidR="00EE01A8" w:rsidRPr="00BA468E">
        <w:rPr>
          <w:rFonts w:cs="Calibri"/>
          <w:noProof/>
          <w:szCs w:val="22"/>
          <w:lang w:eastAsia="fr-FR"/>
        </w:rPr>
        <w:drawing>
          <wp:inline distT="0" distB="0" distL="0" distR="0" wp14:anchorId="0E67D0EE" wp14:editId="3FC6F0A2">
            <wp:extent cx="2033270" cy="817245"/>
            <wp:effectExtent l="0" t="0" r="0" b="0"/>
            <wp:docPr id="2"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3270" cy="817245"/>
                    </a:xfrm>
                    <a:prstGeom prst="rect">
                      <a:avLst/>
                    </a:prstGeom>
                    <a:noFill/>
                    <a:ln>
                      <a:noFill/>
                    </a:ln>
                  </pic:spPr>
                </pic:pic>
              </a:graphicData>
            </a:graphic>
          </wp:inline>
        </w:drawing>
      </w:r>
      <w:r w:rsidR="0095008F" w:rsidRPr="00BA468E">
        <w:rPr>
          <w:rFonts w:cs="Calibri"/>
          <w:i/>
          <w:szCs w:val="22"/>
        </w:rPr>
        <w:tab/>
      </w:r>
    </w:p>
    <w:p w14:paraId="2B3A76D2" w14:textId="77777777" w:rsidR="004E3FCE" w:rsidRPr="00BA468E" w:rsidRDefault="004E3FCE" w:rsidP="001D5415">
      <w:pPr>
        <w:pStyle w:val="Titre1"/>
        <w:pBdr>
          <w:top w:val="single" w:sz="4" w:space="1" w:color="auto"/>
          <w:left w:val="single" w:sz="4" w:space="4" w:color="auto"/>
          <w:bottom w:val="single" w:sz="4" w:space="1" w:color="auto"/>
          <w:right w:val="single" w:sz="4" w:space="4" w:color="auto"/>
        </w:pBdr>
        <w:rPr>
          <w:rFonts w:cs="Calibri"/>
          <w:sz w:val="22"/>
          <w:szCs w:val="22"/>
        </w:rPr>
      </w:pPr>
      <w:r w:rsidRPr="00BA468E">
        <w:rPr>
          <w:rFonts w:cs="Calibri"/>
          <w:sz w:val="22"/>
          <w:szCs w:val="22"/>
        </w:rPr>
        <w:t>CONVENTION DE COTUTELLE</w:t>
      </w:r>
      <w:r w:rsidR="00314911" w:rsidRPr="00BA468E">
        <w:rPr>
          <w:rFonts w:cs="Calibri"/>
          <w:sz w:val="22"/>
          <w:szCs w:val="22"/>
        </w:rPr>
        <w:t xml:space="preserve"> INTERNATIONALE</w:t>
      </w:r>
      <w:r w:rsidRPr="00BA468E">
        <w:rPr>
          <w:rFonts w:cs="Calibri"/>
          <w:sz w:val="22"/>
          <w:szCs w:val="22"/>
        </w:rPr>
        <w:t xml:space="preserve"> DE THESE</w:t>
      </w:r>
    </w:p>
    <w:p w14:paraId="7CED10F4" w14:textId="77777777" w:rsidR="007F281F" w:rsidRPr="00EE6C23" w:rsidRDefault="007F281F" w:rsidP="001D5415">
      <w:pPr>
        <w:pStyle w:val="Titre2"/>
        <w:spacing w:before="0" w:after="120"/>
        <w:rPr>
          <w:rFonts w:cs="Calibri"/>
          <w:szCs w:val="22"/>
        </w:rPr>
      </w:pPr>
    </w:p>
    <w:p w14:paraId="2DB06976" w14:textId="77777777" w:rsidR="00242AFB" w:rsidRPr="00EE6C23" w:rsidRDefault="00242AFB" w:rsidP="001D5415">
      <w:pPr>
        <w:pStyle w:val="Titre2"/>
        <w:spacing w:before="0" w:after="120"/>
        <w:rPr>
          <w:rFonts w:cs="Calibri"/>
          <w:szCs w:val="22"/>
        </w:rPr>
      </w:pPr>
      <w:r w:rsidRPr="00EE6C23">
        <w:rPr>
          <w:rFonts w:cs="Calibri"/>
          <w:szCs w:val="22"/>
        </w:rPr>
        <w:t>ENTRE :</w:t>
      </w:r>
    </w:p>
    <w:p w14:paraId="63CAA16B" w14:textId="77777777" w:rsidR="00242AFB" w:rsidRPr="00EE6C23" w:rsidRDefault="00C92F24" w:rsidP="001D5415">
      <w:pPr>
        <w:spacing w:before="0" w:after="120"/>
        <w:rPr>
          <w:rFonts w:cs="Calibri"/>
          <w:szCs w:val="22"/>
        </w:rPr>
      </w:pPr>
      <w:r w:rsidRPr="00EE6C23">
        <w:rPr>
          <w:rFonts w:cs="Calibri"/>
          <w:b/>
          <w:szCs w:val="22"/>
        </w:rPr>
        <w:t>L’Université</w:t>
      </w:r>
      <w:r w:rsidR="00242AFB" w:rsidRPr="00EE6C23">
        <w:rPr>
          <w:rFonts w:cs="Calibri"/>
          <w:b/>
          <w:szCs w:val="22"/>
        </w:rPr>
        <w:t xml:space="preserve"> libre de Bruxelles</w:t>
      </w:r>
      <w:r w:rsidR="00242AFB" w:rsidRPr="00EE6C23">
        <w:rPr>
          <w:rFonts w:cs="Calibri"/>
          <w:szCs w:val="22"/>
        </w:rPr>
        <w:t>,</w:t>
      </w:r>
    </w:p>
    <w:p w14:paraId="6F9F5FA2" w14:textId="77777777" w:rsidR="00242AFB" w:rsidRPr="00EE6C23" w:rsidRDefault="00C92F24" w:rsidP="001D5415">
      <w:pPr>
        <w:spacing w:before="0" w:after="120"/>
        <w:rPr>
          <w:rFonts w:cs="Calibri"/>
          <w:szCs w:val="22"/>
        </w:rPr>
      </w:pPr>
      <w:r w:rsidRPr="00EE6C23">
        <w:rPr>
          <w:rFonts w:cs="Calibri"/>
          <w:szCs w:val="22"/>
        </w:rPr>
        <w:t>Sise</w:t>
      </w:r>
      <w:r w:rsidR="00242AFB" w:rsidRPr="00EE6C23">
        <w:rPr>
          <w:rFonts w:cs="Calibri"/>
          <w:szCs w:val="22"/>
        </w:rPr>
        <w:t xml:space="preserve"> 50 avenue F.D. Roosevelt à 1050 Bruxelles, </w:t>
      </w:r>
    </w:p>
    <w:p w14:paraId="5024BAEB" w14:textId="77777777" w:rsidR="00242AFB" w:rsidRPr="00EE6C23" w:rsidRDefault="00C92F24" w:rsidP="001D5415">
      <w:pPr>
        <w:spacing w:before="0" w:after="120"/>
        <w:rPr>
          <w:rFonts w:cs="Calibri"/>
          <w:szCs w:val="22"/>
        </w:rPr>
      </w:pPr>
      <w:r w:rsidRPr="00EE6C23">
        <w:rPr>
          <w:rFonts w:cs="Calibri"/>
          <w:szCs w:val="22"/>
        </w:rPr>
        <w:t>Représentée</w:t>
      </w:r>
      <w:r w:rsidR="00242AFB" w:rsidRPr="00EE6C23">
        <w:rPr>
          <w:rFonts w:cs="Calibri"/>
          <w:szCs w:val="22"/>
        </w:rPr>
        <w:t xml:space="preserve"> par son Recteur, le Professeur </w:t>
      </w:r>
      <w:r w:rsidR="00045C17" w:rsidRPr="00EE6C23">
        <w:rPr>
          <w:rFonts w:cs="Calibri"/>
          <w:szCs w:val="22"/>
        </w:rPr>
        <w:t>Yvon ENGLERT</w:t>
      </w:r>
      <w:r w:rsidR="00242AFB" w:rsidRPr="00EE6C23">
        <w:rPr>
          <w:rFonts w:cs="Calibri"/>
          <w:szCs w:val="22"/>
        </w:rPr>
        <w:t xml:space="preserve">, </w:t>
      </w:r>
    </w:p>
    <w:p w14:paraId="2C23A6F5" w14:textId="77777777" w:rsidR="00242AFB" w:rsidRPr="00EE6C23" w:rsidRDefault="00242AFB" w:rsidP="001D5415">
      <w:pPr>
        <w:pStyle w:val="Titre2"/>
        <w:spacing w:before="0" w:after="120"/>
        <w:rPr>
          <w:rFonts w:cs="Calibri"/>
          <w:szCs w:val="22"/>
          <w:lang w:val="nb-NO"/>
        </w:rPr>
      </w:pPr>
      <w:proofErr w:type="gramStart"/>
      <w:r w:rsidRPr="00EE6C23">
        <w:rPr>
          <w:rFonts w:cs="Calibri"/>
          <w:szCs w:val="22"/>
          <w:lang w:val="nb-NO"/>
        </w:rPr>
        <w:t>ET :</w:t>
      </w:r>
      <w:proofErr w:type="gramEnd"/>
    </w:p>
    <w:p w14:paraId="6EC8D9D2" w14:textId="77777777" w:rsidR="000D71E9" w:rsidRPr="00EE6C23" w:rsidRDefault="0019759E" w:rsidP="001D5415">
      <w:pPr>
        <w:tabs>
          <w:tab w:val="right" w:leader="dot" w:pos="9639"/>
        </w:tabs>
        <w:spacing w:before="0" w:after="120"/>
        <w:rPr>
          <w:rFonts w:cs="Calibri"/>
          <w:b/>
          <w:szCs w:val="22"/>
        </w:rPr>
      </w:pPr>
      <w:r w:rsidRPr="00EE6C23">
        <w:rPr>
          <w:rFonts w:cs="Calibri"/>
          <w:b/>
          <w:szCs w:val="22"/>
        </w:rPr>
        <w:t>Sorbonne Université (SU)</w:t>
      </w:r>
    </w:p>
    <w:p w14:paraId="2A593ECF" w14:textId="77777777" w:rsidR="00242AFB" w:rsidRPr="00EE6C23" w:rsidRDefault="00C92F24" w:rsidP="001D5415">
      <w:pPr>
        <w:tabs>
          <w:tab w:val="right" w:leader="dot" w:pos="9639"/>
        </w:tabs>
        <w:spacing w:before="0" w:after="120"/>
        <w:rPr>
          <w:rFonts w:cs="Calibri"/>
          <w:szCs w:val="22"/>
        </w:rPr>
      </w:pPr>
      <w:r w:rsidRPr="00EE6C23">
        <w:rPr>
          <w:rFonts w:cs="Calibri"/>
          <w:szCs w:val="22"/>
        </w:rPr>
        <w:t>Sise</w:t>
      </w:r>
      <w:r w:rsidR="00242AFB" w:rsidRPr="00EE6C23">
        <w:rPr>
          <w:rFonts w:cs="Calibri"/>
          <w:szCs w:val="22"/>
        </w:rPr>
        <w:t xml:space="preserve"> </w:t>
      </w:r>
      <w:r w:rsidR="003D46A7" w:rsidRPr="00EE6C23">
        <w:rPr>
          <w:rFonts w:cs="Calibri"/>
          <w:szCs w:val="22"/>
        </w:rPr>
        <w:t>Rue de l'Ecole de Médecine 21, 75006 Paris</w:t>
      </w:r>
    </w:p>
    <w:p w14:paraId="3CCB45DE" w14:textId="77777777" w:rsidR="00242AFB" w:rsidRPr="00EE6C23" w:rsidRDefault="00CA3B88" w:rsidP="001D5415">
      <w:pPr>
        <w:tabs>
          <w:tab w:val="right" w:leader="dot" w:pos="9639"/>
        </w:tabs>
        <w:spacing w:before="0" w:after="120"/>
        <w:rPr>
          <w:rFonts w:cs="Calibri"/>
          <w:szCs w:val="22"/>
        </w:rPr>
      </w:pPr>
      <w:r w:rsidRPr="00EE6C23">
        <w:rPr>
          <w:rFonts w:cs="Calibri"/>
          <w:szCs w:val="22"/>
        </w:rPr>
        <w:t>Représentée</w:t>
      </w:r>
      <w:r w:rsidR="00242AFB" w:rsidRPr="00EE6C23">
        <w:rPr>
          <w:rFonts w:cs="Calibri"/>
          <w:szCs w:val="22"/>
        </w:rPr>
        <w:t xml:space="preserve"> par </w:t>
      </w:r>
      <w:r w:rsidR="006D525A" w:rsidRPr="00EE6C23">
        <w:rPr>
          <w:rFonts w:cs="Calibri"/>
          <w:szCs w:val="22"/>
        </w:rPr>
        <w:t>son, Président</w:t>
      </w:r>
      <w:r w:rsidR="00242AFB" w:rsidRPr="00EE6C23">
        <w:rPr>
          <w:rFonts w:cs="Calibri"/>
          <w:szCs w:val="22"/>
        </w:rPr>
        <w:t xml:space="preserve"> le Professeur </w:t>
      </w:r>
      <w:r w:rsidR="000D71E9" w:rsidRPr="00EE6C23">
        <w:rPr>
          <w:rFonts w:cs="Calibri"/>
          <w:szCs w:val="22"/>
        </w:rPr>
        <w:t xml:space="preserve">Jean </w:t>
      </w:r>
      <w:r w:rsidR="003D46A7" w:rsidRPr="00EE6C23">
        <w:rPr>
          <w:rFonts w:cs="Calibri"/>
          <w:szCs w:val="22"/>
        </w:rPr>
        <w:t>CHAMBAZ</w:t>
      </w:r>
    </w:p>
    <w:p w14:paraId="5D44381A" w14:textId="77777777" w:rsidR="00242AFB" w:rsidRPr="00EE6C23" w:rsidRDefault="00242AFB" w:rsidP="001D5415">
      <w:pPr>
        <w:spacing w:after="120"/>
        <w:rPr>
          <w:rFonts w:cs="Calibri"/>
          <w:szCs w:val="22"/>
        </w:rPr>
      </w:pPr>
    </w:p>
    <w:p w14:paraId="1D293136" w14:textId="77777777" w:rsidR="00242AFB" w:rsidRPr="00EE6C23" w:rsidRDefault="00242AFB" w:rsidP="001D5415">
      <w:pPr>
        <w:spacing w:after="120"/>
        <w:rPr>
          <w:rFonts w:cs="Calibri"/>
          <w:szCs w:val="22"/>
        </w:rPr>
      </w:pPr>
      <w:proofErr w:type="gramStart"/>
      <w:r w:rsidRPr="00EE6C23">
        <w:rPr>
          <w:rFonts w:cs="Calibri"/>
          <w:szCs w:val="22"/>
        </w:rPr>
        <w:t>ci</w:t>
      </w:r>
      <w:proofErr w:type="gramEnd"/>
      <w:r w:rsidRPr="00EE6C23">
        <w:rPr>
          <w:rFonts w:cs="Calibri"/>
          <w:szCs w:val="22"/>
        </w:rPr>
        <w:t>-après ensemble désignées, les « </w:t>
      </w:r>
      <w:r w:rsidRPr="00EE6C23">
        <w:rPr>
          <w:rFonts w:cs="Calibri"/>
          <w:b/>
          <w:szCs w:val="22"/>
        </w:rPr>
        <w:t>institutions partenaires</w:t>
      </w:r>
      <w:r w:rsidRPr="00EE6C23">
        <w:rPr>
          <w:rFonts w:cs="Calibri"/>
          <w:szCs w:val="22"/>
        </w:rPr>
        <w:t> ».</w:t>
      </w:r>
    </w:p>
    <w:p w14:paraId="5051B072" w14:textId="77777777" w:rsidR="0065613B" w:rsidRPr="00EE6C23" w:rsidRDefault="0065613B" w:rsidP="001D5415">
      <w:pPr>
        <w:spacing w:after="120"/>
        <w:rPr>
          <w:rFonts w:cs="Calibri"/>
          <w:szCs w:val="22"/>
        </w:rPr>
      </w:pPr>
    </w:p>
    <w:p w14:paraId="68EAD85C" w14:textId="77777777" w:rsidR="0065613B" w:rsidRPr="00EE6C23" w:rsidRDefault="007353B8" w:rsidP="001D5415">
      <w:pPr>
        <w:spacing w:after="120"/>
        <w:rPr>
          <w:rFonts w:cs="Calibri"/>
          <w:szCs w:val="22"/>
        </w:rPr>
      </w:pPr>
      <w:r w:rsidRPr="00EE6C23">
        <w:rPr>
          <w:rFonts w:cs="Calibri"/>
          <w:szCs w:val="22"/>
        </w:rPr>
        <w:t>V</w:t>
      </w:r>
      <w:r w:rsidR="0065613B" w:rsidRPr="00EE6C23">
        <w:rPr>
          <w:rFonts w:cs="Calibri"/>
          <w:szCs w:val="22"/>
        </w:rPr>
        <w:t>u, pour l’Université libre de Bruxelles,</w:t>
      </w:r>
    </w:p>
    <w:p w14:paraId="147B1E30" w14:textId="77777777" w:rsidR="0065613B" w:rsidRPr="00EE6C23" w:rsidRDefault="0065613B" w:rsidP="001D5415">
      <w:pPr>
        <w:pStyle w:val="listepuces1"/>
        <w:numPr>
          <w:ilvl w:val="0"/>
          <w:numId w:val="6"/>
        </w:numPr>
        <w:spacing w:after="120"/>
        <w:rPr>
          <w:rFonts w:cs="Calibri"/>
          <w:szCs w:val="22"/>
        </w:rPr>
      </w:pPr>
      <w:r w:rsidRPr="00EE6C23">
        <w:rPr>
          <w:rFonts w:cs="Calibri"/>
          <w:szCs w:val="22"/>
        </w:rPr>
        <w:t xml:space="preserve">Le Décret du </w:t>
      </w:r>
      <w:r w:rsidR="005339D7" w:rsidRPr="00EE6C23">
        <w:rPr>
          <w:rFonts w:cs="Calibri"/>
          <w:szCs w:val="22"/>
        </w:rPr>
        <w:t>7 novembre 2013</w:t>
      </w:r>
      <w:r w:rsidRPr="00EE6C23">
        <w:rPr>
          <w:rFonts w:cs="Calibri"/>
          <w:szCs w:val="22"/>
        </w:rPr>
        <w:t xml:space="preserve"> définissant </w:t>
      </w:r>
      <w:r w:rsidR="005339D7" w:rsidRPr="00EE6C23">
        <w:rPr>
          <w:rFonts w:cs="Calibri"/>
          <w:szCs w:val="22"/>
        </w:rPr>
        <w:t>le paysage</w:t>
      </w:r>
      <w:r w:rsidR="00CF3757" w:rsidRPr="00EE6C23">
        <w:rPr>
          <w:rFonts w:cs="Calibri"/>
          <w:szCs w:val="22"/>
        </w:rPr>
        <w:t xml:space="preserve"> de</w:t>
      </w:r>
      <w:r w:rsidR="005339D7" w:rsidRPr="00EE6C23">
        <w:rPr>
          <w:rFonts w:cs="Calibri"/>
          <w:szCs w:val="22"/>
        </w:rPr>
        <w:t xml:space="preserve"> </w:t>
      </w:r>
      <w:r w:rsidRPr="00EE6C23">
        <w:rPr>
          <w:rFonts w:cs="Calibri"/>
          <w:szCs w:val="22"/>
        </w:rPr>
        <w:t>l’enseignement supérieur</w:t>
      </w:r>
      <w:r w:rsidR="005339D7" w:rsidRPr="00EE6C23">
        <w:rPr>
          <w:rFonts w:cs="Calibri"/>
          <w:szCs w:val="22"/>
        </w:rPr>
        <w:t xml:space="preserve"> et l’organisation académique des </w:t>
      </w:r>
      <w:proofErr w:type="gramStart"/>
      <w:r w:rsidR="005339D7" w:rsidRPr="00EE6C23">
        <w:rPr>
          <w:rFonts w:cs="Calibri"/>
          <w:szCs w:val="22"/>
        </w:rPr>
        <w:t>études</w:t>
      </w:r>
      <w:r w:rsidRPr="00EE6C23">
        <w:rPr>
          <w:rFonts w:cs="Calibri"/>
          <w:szCs w:val="22"/>
        </w:rPr>
        <w:t>;</w:t>
      </w:r>
      <w:proofErr w:type="gramEnd"/>
    </w:p>
    <w:p w14:paraId="5241C5F8" w14:textId="77777777" w:rsidR="00870336" w:rsidRPr="00EE6C23" w:rsidRDefault="0065613B" w:rsidP="001D5415">
      <w:pPr>
        <w:pStyle w:val="listepuces1"/>
        <w:numPr>
          <w:ilvl w:val="0"/>
          <w:numId w:val="6"/>
        </w:numPr>
        <w:spacing w:after="120"/>
        <w:rPr>
          <w:rFonts w:cs="Calibri"/>
          <w:szCs w:val="22"/>
        </w:rPr>
      </w:pPr>
      <w:r w:rsidRPr="00EE6C23">
        <w:rPr>
          <w:rFonts w:cs="Calibri"/>
          <w:szCs w:val="22"/>
        </w:rPr>
        <w:t xml:space="preserve">Le Règlement du doctorat de l’Université libre de Bruxelles (Conseil d’administration de l’Université, </w:t>
      </w:r>
    </w:p>
    <w:p w14:paraId="40548D37" w14:textId="77777777" w:rsidR="0065613B" w:rsidRPr="00EE6C23" w:rsidRDefault="007C2801" w:rsidP="00870336">
      <w:pPr>
        <w:pStyle w:val="listepuces1"/>
        <w:spacing w:after="120"/>
        <w:ind w:left="284"/>
        <w:rPr>
          <w:rFonts w:cs="Calibri"/>
          <w:szCs w:val="22"/>
        </w:rPr>
      </w:pPr>
      <w:r w:rsidRPr="00EE6C23">
        <w:rPr>
          <w:rFonts w:cs="Calibri"/>
          <w:szCs w:val="22"/>
        </w:rPr>
        <w:t>1</w:t>
      </w:r>
      <w:r w:rsidRPr="00EE6C23">
        <w:rPr>
          <w:rFonts w:cs="Calibri"/>
          <w:szCs w:val="22"/>
          <w:vertAlign w:val="superscript"/>
        </w:rPr>
        <w:t>er</w:t>
      </w:r>
      <w:r w:rsidRPr="00EE6C23">
        <w:rPr>
          <w:rFonts w:cs="Calibri"/>
          <w:szCs w:val="22"/>
        </w:rPr>
        <w:t xml:space="preserve"> </w:t>
      </w:r>
      <w:r w:rsidR="0065613B" w:rsidRPr="00EE6C23">
        <w:rPr>
          <w:rFonts w:cs="Calibri"/>
          <w:szCs w:val="22"/>
        </w:rPr>
        <w:t>j</w:t>
      </w:r>
      <w:r w:rsidR="00870336" w:rsidRPr="00EE6C23">
        <w:rPr>
          <w:rFonts w:cs="Calibri"/>
          <w:szCs w:val="22"/>
        </w:rPr>
        <w:t>uillet</w:t>
      </w:r>
      <w:r w:rsidR="0065613B" w:rsidRPr="00EE6C23">
        <w:rPr>
          <w:rFonts w:cs="Calibri"/>
          <w:szCs w:val="22"/>
        </w:rPr>
        <w:t xml:space="preserve"> 2013).</w:t>
      </w:r>
    </w:p>
    <w:p w14:paraId="06BA53D2" w14:textId="77777777" w:rsidR="00CB06E8" w:rsidRPr="00EE6C23" w:rsidRDefault="00CB06E8" w:rsidP="00CB06E8">
      <w:pPr>
        <w:spacing w:after="120"/>
        <w:rPr>
          <w:rFonts w:cs="Calibri"/>
          <w:szCs w:val="22"/>
        </w:rPr>
      </w:pPr>
    </w:p>
    <w:p w14:paraId="352E54CA" w14:textId="77777777" w:rsidR="00CB06E8" w:rsidRPr="00EE6C23" w:rsidRDefault="00CB06E8" w:rsidP="00CB06E8">
      <w:pPr>
        <w:spacing w:after="120"/>
        <w:rPr>
          <w:rFonts w:cs="Calibri"/>
          <w:szCs w:val="22"/>
        </w:rPr>
      </w:pPr>
      <w:r w:rsidRPr="00EE6C23">
        <w:rPr>
          <w:rFonts w:cs="Calibri"/>
          <w:szCs w:val="22"/>
        </w:rPr>
        <w:t xml:space="preserve">Vu, pour </w:t>
      </w:r>
      <w:r w:rsidR="0019759E" w:rsidRPr="00EE6C23">
        <w:rPr>
          <w:rFonts w:cs="Calibri"/>
          <w:szCs w:val="22"/>
        </w:rPr>
        <w:t>Sorbonne Université</w:t>
      </w:r>
      <w:r w:rsidRPr="00EE6C23">
        <w:rPr>
          <w:rFonts w:cs="Calibri"/>
          <w:szCs w:val="22"/>
        </w:rPr>
        <w:t>,</w:t>
      </w:r>
    </w:p>
    <w:p w14:paraId="4D779762" w14:textId="77777777" w:rsidR="00635AD3" w:rsidRPr="00EE6C23" w:rsidRDefault="00CB06E8" w:rsidP="00635AD3">
      <w:pPr>
        <w:pStyle w:val="listepuces1"/>
        <w:numPr>
          <w:ilvl w:val="0"/>
          <w:numId w:val="6"/>
        </w:numPr>
        <w:spacing w:after="120"/>
        <w:rPr>
          <w:rFonts w:cs="Calibri"/>
          <w:szCs w:val="22"/>
        </w:rPr>
      </w:pPr>
      <w:r w:rsidRPr="00EE6C23">
        <w:rPr>
          <w:rFonts w:cs="Calibri"/>
          <w:szCs w:val="22"/>
        </w:rPr>
        <w:t xml:space="preserve">L’arrêté du </w:t>
      </w:r>
      <w:r w:rsidR="00635AD3" w:rsidRPr="00EE6C23">
        <w:rPr>
          <w:rFonts w:cs="Calibri"/>
          <w:szCs w:val="22"/>
        </w:rPr>
        <w:t>25 Mai 2016 fixant le cadre national de la formation et les modalités conduisant à la délivrance du diplôme nationale de doctorat.</w:t>
      </w:r>
    </w:p>
    <w:p w14:paraId="7FF767CF" w14:textId="77777777" w:rsidR="00242AFB" w:rsidRPr="00EE6C23" w:rsidRDefault="00242AFB" w:rsidP="00635AD3">
      <w:pPr>
        <w:pStyle w:val="listepuces1"/>
        <w:spacing w:after="120"/>
        <w:ind w:left="284"/>
        <w:rPr>
          <w:rFonts w:cs="Calibri"/>
          <w:szCs w:val="22"/>
        </w:rPr>
      </w:pPr>
    </w:p>
    <w:p w14:paraId="51566EE7" w14:textId="77777777" w:rsidR="00B0635B" w:rsidRPr="00EE6C23" w:rsidRDefault="007353B8" w:rsidP="008404E3">
      <w:pPr>
        <w:tabs>
          <w:tab w:val="right" w:leader="dot" w:pos="9639"/>
        </w:tabs>
        <w:spacing w:after="120"/>
        <w:rPr>
          <w:rFonts w:cs="Calibri"/>
          <w:szCs w:val="22"/>
        </w:rPr>
      </w:pPr>
      <w:proofErr w:type="gramStart"/>
      <w:r w:rsidRPr="00EE6C23">
        <w:rPr>
          <w:rFonts w:cs="Calibri"/>
          <w:szCs w:val="22"/>
        </w:rPr>
        <w:t>sont</w:t>
      </w:r>
      <w:proofErr w:type="gramEnd"/>
      <w:r w:rsidRPr="00EE6C23">
        <w:rPr>
          <w:rFonts w:cs="Calibri"/>
          <w:szCs w:val="22"/>
        </w:rPr>
        <w:t xml:space="preserve"> convenues les dispositions suivantes. </w:t>
      </w:r>
    </w:p>
    <w:p w14:paraId="7BE973BF" w14:textId="77777777" w:rsidR="004E3FCE" w:rsidRPr="00EE6C23" w:rsidRDefault="004E3FCE" w:rsidP="001D5415">
      <w:pPr>
        <w:pStyle w:val="Titre2"/>
        <w:spacing w:after="120"/>
        <w:jc w:val="center"/>
        <w:rPr>
          <w:rFonts w:cs="Calibri"/>
          <w:szCs w:val="22"/>
          <w:u w:val="single"/>
        </w:rPr>
      </w:pPr>
      <w:r w:rsidRPr="00EE6C23">
        <w:rPr>
          <w:rFonts w:cs="Calibri"/>
          <w:szCs w:val="22"/>
          <w:u w:val="single"/>
        </w:rPr>
        <w:t>Préambule</w:t>
      </w:r>
    </w:p>
    <w:p w14:paraId="460A72CD" w14:textId="77777777" w:rsidR="00B50DF1" w:rsidRPr="00EE6C23" w:rsidRDefault="00B50DF1" w:rsidP="001D5415">
      <w:pPr>
        <w:spacing w:before="0" w:after="120"/>
        <w:rPr>
          <w:rFonts w:cs="Calibri"/>
          <w:szCs w:val="22"/>
        </w:rPr>
      </w:pPr>
      <w:r w:rsidRPr="00EE6C23">
        <w:rPr>
          <w:rFonts w:cs="Calibri"/>
          <w:szCs w:val="22"/>
        </w:rPr>
        <w:t>La cotutelle de thèse, objet de la présente convention vise à instaurer et à développer une coopération scientifique entre des équipes d’institutions partenaires en favorisant la mobilité des doctorants.</w:t>
      </w:r>
    </w:p>
    <w:p w14:paraId="19E30B9A" w14:textId="77777777" w:rsidR="007E2691" w:rsidRPr="00EE6C23" w:rsidRDefault="006358DA" w:rsidP="001D5415">
      <w:pPr>
        <w:spacing w:after="120"/>
        <w:rPr>
          <w:rFonts w:cs="Calibri"/>
          <w:szCs w:val="22"/>
        </w:rPr>
      </w:pPr>
      <w:r w:rsidRPr="00EE6C23">
        <w:rPr>
          <w:rFonts w:cs="Calibri"/>
          <w:szCs w:val="22"/>
        </w:rPr>
        <w:t>Les institutions partenaires donnent leur accord à la préparation d’une thèse de doctorat dont la réalisation et la soutenance s’effectuent sous la responsabilité conjointe des deux institutions.</w:t>
      </w:r>
    </w:p>
    <w:p w14:paraId="3640C05A" w14:textId="77777777" w:rsidR="003D46A7" w:rsidRPr="00EE6C23" w:rsidRDefault="003D46A7" w:rsidP="001D5415">
      <w:pPr>
        <w:spacing w:after="120"/>
        <w:rPr>
          <w:rFonts w:cs="Calibri"/>
          <w:szCs w:val="22"/>
        </w:rPr>
      </w:pPr>
    </w:p>
    <w:p w14:paraId="6D201961" w14:textId="77777777" w:rsidR="003D46A7" w:rsidRPr="00EE6C23" w:rsidRDefault="003D46A7" w:rsidP="001D5415">
      <w:pPr>
        <w:spacing w:after="120"/>
        <w:rPr>
          <w:rFonts w:cs="Calibri"/>
          <w:szCs w:val="22"/>
        </w:rPr>
      </w:pPr>
    </w:p>
    <w:p w14:paraId="037A9288" w14:textId="77777777" w:rsidR="003D46A7" w:rsidRPr="00EE6C23" w:rsidRDefault="003D46A7" w:rsidP="001D5415">
      <w:pPr>
        <w:spacing w:after="120"/>
        <w:rPr>
          <w:rFonts w:cs="Calibri"/>
          <w:szCs w:val="22"/>
        </w:rPr>
      </w:pPr>
    </w:p>
    <w:p w14:paraId="10541B4A" w14:textId="77777777" w:rsidR="003D46A7" w:rsidRPr="00EE6C23" w:rsidRDefault="003D46A7" w:rsidP="001D5415">
      <w:pPr>
        <w:spacing w:after="120"/>
        <w:rPr>
          <w:rFonts w:cs="Calibri"/>
          <w:szCs w:val="22"/>
        </w:rPr>
      </w:pPr>
    </w:p>
    <w:p w14:paraId="05A79BFC" w14:textId="77777777" w:rsidR="006358DA" w:rsidRPr="00EE6C23" w:rsidRDefault="006358DA" w:rsidP="001D5415">
      <w:pPr>
        <w:pStyle w:val="Titre2"/>
        <w:spacing w:after="120"/>
        <w:jc w:val="center"/>
        <w:rPr>
          <w:rFonts w:cs="Calibri"/>
          <w:szCs w:val="22"/>
          <w:u w:val="single"/>
        </w:rPr>
      </w:pPr>
      <w:r w:rsidRPr="00EE6C23">
        <w:rPr>
          <w:rFonts w:cs="Calibri"/>
          <w:szCs w:val="22"/>
          <w:u w:val="single"/>
        </w:rPr>
        <w:lastRenderedPageBreak/>
        <w:t>Titre 1 : LE(LA) DOctorant(e)</w:t>
      </w:r>
    </w:p>
    <w:p w14:paraId="0A17CB92" w14:textId="77777777" w:rsidR="004E3FCE" w:rsidRPr="00EE6C23" w:rsidRDefault="004E3FCE" w:rsidP="001D5415">
      <w:pPr>
        <w:pStyle w:val="article"/>
        <w:numPr>
          <w:ilvl w:val="0"/>
          <w:numId w:val="5"/>
        </w:numPr>
        <w:spacing w:after="120"/>
        <w:rPr>
          <w:rFonts w:cs="Calibri"/>
          <w:szCs w:val="22"/>
        </w:rPr>
      </w:pPr>
    </w:p>
    <w:p w14:paraId="4DE95C48" w14:textId="77777777" w:rsidR="000D71E9" w:rsidRPr="00EE6C23" w:rsidRDefault="00B50DF1" w:rsidP="001D5415">
      <w:pPr>
        <w:spacing w:after="120"/>
        <w:rPr>
          <w:rFonts w:cs="Calibri"/>
          <w:szCs w:val="22"/>
        </w:rPr>
      </w:pPr>
      <w:r w:rsidRPr="00EE6C23">
        <w:rPr>
          <w:rFonts w:cs="Calibri"/>
          <w:szCs w:val="22"/>
        </w:rPr>
        <w:t>La cotutelle de thèse est organisée conjointement au bénéfice de :</w:t>
      </w:r>
    </w:p>
    <w:p w14:paraId="0C86117F" w14:textId="77777777" w:rsidR="00B50DF1" w:rsidRPr="00233538" w:rsidRDefault="00B50DF1" w:rsidP="001D5415">
      <w:pPr>
        <w:spacing w:after="120"/>
        <w:rPr>
          <w:rFonts w:cs="Calibri"/>
          <w:b/>
          <w:szCs w:val="22"/>
        </w:rPr>
      </w:pPr>
      <w:r w:rsidRPr="00233538">
        <w:rPr>
          <w:rFonts w:cs="Calibri"/>
          <w:szCs w:val="22"/>
        </w:rPr>
        <w:t xml:space="preserve">M. </w:t>
      </w:r>
      <w:r w:rsidR="00E7297B" w:rsidRPr="00233538">
        <w:rPr>
          <w:rFonts w:cs="Calibri"/>
          <w:szCs w:val="22"/>
        </w:rPr>
        <w:t xml:space="preserve">Sidney Jonathan </w:t>
      </w:r>
      <w:r w:rsidR="00E7297B" w:rsidRPr="00233538">
        <w:rPr>
          <w:rFonts w:cs="Calibri"/>
          <w:b/>
          <w:szCs w:val="22"/>
        </w:rPr>
        <w:t>GOLSTEIN</w:t>
      </w:r>
    </w:p>
    <w:p w14:paraId="0E59F8BA" w14:textId="77777777" w:rsidR="00E7297B" w:rsidRPr="00233538" w:rsidRDefault="00B50DF1" w:rsidP="001D5415">
      <w:pPr>
        <w:spacing w:after="120"/>
        <w:rPr>
          <w:rFonts w:cs="Calibri"/>
          <w:szCs w:val="22"/>
        </w:rPr>
      </w:pPr>
      <w:r w:rsidRPr="00233538">
        <w:rPr>
          <w:rFonts w:cs="Calibri"/>
          <w:szCs w:val="22"/>
        </w:rPr>
        <w:t xml:space="preserve">Né(e) </w:t>
      </w:r>
      <w:r w:rsidR="0035131C" w:rsidRPr="00233538">
        <w:rPr>
          <w:rFonts w:cs="Calibri"/>
          <w:szCs w:val="22"/>
        </w:rPr>
        <w:t>le</w:t>
      </w:r>
      <w:r w:rsidR="00F90565" w:rsidRPr="00233538">
        <w:rPr>
          <w:rFonts w:cs="Calibri"/>
          <w:szCs w:val="22"/>
        </w:rPr>
        <w:t xml:space="preserve"> </w:t>
      </w:r>
      <w:r w:rsidR="00E7297B" w:rsidRPr="00233538">
        <w:rPr>
          <w:rFonts w:cs="Calibri"/>
          <w:szCs w:val="22"/>
        </w:rPr>
        <w:t>03/05/1995</w:t>
      </w:r>
      <w:r w:rsidR="0035131C" w:rsidRPr="00233538">
        <w:rPr>
          <w:rFonts w:cs="Calibri"/>
          <w:szCs w:val="22"/>
        </w:rPr>
        <w:t xml:space="preserve"> à </w:t>
      </w:r>
      <w:del w:id="0" w:author="FANIEL  Carine" w:date="2018-10-22T15:39:00Z">
        <w:r w:rsidR="00E7297B" w:rsidRPr="00233538" w:rsidDel="00C7696D">
          <w:rPr>
            <w:rFonts w:cs="Calibri"/>
            <w:szCs w:val="22"/>
          </w:rPr>
          <w:delText>BRUXELLES</w:delText>
        </w:r>
      </w:del>
      <w:ins w:id="1" w:author="FANIEL  Carine" w:date="2018-10-22T15:39:00Z">
        <w:r w:rsidR="00C7696D">
          <w:rPr>
            <w:rFonts w:cs="Calibri"/>
            <w:szCs w:val="22"/>
          </w:rPr>
          <w:t>Uccle</w:t>
        </w:r>
      </w:ins>
    </w:p>
    <w:p w14:paraId="2CA7A4E7" w14:textId="77777777" w:rsidR="00F90565" w:rsidRPr="00233538" w:rsidRDefault="00E7297B" w:rsidP="001D5415">
      <w:pPr>
        <w:spacing w:after="120"/>
        <w:rPr>
          <w:rFonts w:cs="Calibri"/>
          <w:szCs w:val="22"/>
        </w:rPr>
      </w:pPr>
      <w:r w:rsidRPr="00233538">
        <w:rPr>
          <w:rFonts w:cs="Calibri"/>
          <w:szCs w:val="22"/>
        </w:rPr>
        <w:t xml:space="preserve">Nationalité : Belge </w:t>
      </w:r>
    </w:p>
    <w:p w14:paraId="366E07A3" w14:textId="77777777" w:rsidR="00E7297B" w:rsidRPr="00233538" w:rsidRDefault="00B50DF1" w:rsidP="001D5415">
      <w:pPr>
        <w:spacing w:after="120"/>
        <w:rPr>
          <w:rFonts w:cs="Calibri"/>
          <w:szCs w:val="22"/>
        </w:rPr>
      </w:pPr>
      <w:r w:rsidRPr="00233538">
        <w:rPr>
          <w:rFonts w:cs="Calibri"/>
          <w:szCs w:val="22"/>
        </w:rPr>
        <w:t>Email</w:t>
      </w:r>
      <w:r w:rsidR="0019759E" w:rsidRPr="00233538">
        <w:rPr>
          <w:rFonts w:cs="Calibri"/>
          <w:szCs w:val="22"/>
        </w:rPr>
        <w:t xml:space="preserve"> : </w:t>
      </w:r>
      <w:hyperlink r:id="rId10" w:history="1">
        <w:r w:rsidR="00E7297B" w:rsidRPr="00233538">
          <w:rPr>
            <w:rStyle w:val="Lienhypertexte"/>
            <w:rFonts w:cs="Calibri"/>
            <w:szCs w:val="22"/>
          </w:rPr>
          <w:t>sigolste@ulb.ac.be</w:t>
        </w:r>
      </w:hyperlink>
    </w:p>
    <w:p w14:paraId="3627CA43" w14:textId="77777777" w:rsidR="003D46A7" w:rsidRPr="00EE6C23" w:rsidRDefault="00B50DF1" w:rsidP="001D5415">
      <w:pPr>
        <w:spacing w:after="120"/>
        <w:rPr>
          <w:rFonts w:cs="Calibri"/>
          <w:szCs w:val="22"/>
        </w:rPr>
      </w:pPr>
      <w:proofErr w:type="gramStart"/>
      <w:r w:rsidRPr="00233538">
        <w:rPr>
          <w:rFonts w:cs="Calibri"/>
          <w:szCs w:val="22"/>
        </w:rPr>
        <w:t>désigné</w:t>
      </w:r>
      <w:proofErr w:type="gramEnd"/>
      <w:r w:rsidRPr="00233538">
        <w:rPr>
          <w:rFonts w:cs="Calibri"/>
          <w:szCs w:val="22"/>
        </w:rPr>
        <w:t>(e)</w:t>
      </w:r>
      <w:r w:rsidR="00CC1DE5" w:rsidRPr="00233538">
        <w:rPr>
          <w:rFonts w:cs="Calibri"/>
          <w:szCs w:val="22"/>
        </w:rPr>
        <w:t xml:space="preserve"> ci-après, « le doctorant</w:t>
      </w:r>
      <w:r w:rsidRPr="00233538">
        <w:rPr>
          <w:rFonts w:cs="Calibri"/>
          <w:szCs w:val="22"/>
        </w:rPr>
        <w:t> ».</w:t>
      </w:r>
    </w:p>
    <w:p w14:paraId="2F874236" w14:textId="77777777" w:rsidR="006358DA" w:rsidRPr="00EE6C23" w:rsidRDefault="006358DA" w:rsidP="001D5415">
      <w:pPr>
        <w:pStyle w:val="article"/>
        <w:numPr>
          <w:ilvl w:val="0"/>
          <w:numId w:val="5"/>
        </w:numPr>
        <w:spacing w:after="120"/>
        <w:rPr>
          <w:rFonts w:cs="Calibri"/>
          <w:szCs w:val="22"/>
        </w:rPr>
      </w:pPr>
    </w:p>
    <w:p w14:paraId="7303CB3C" w14:textId="77777777" w:rsidR="006358DA" w:rsidRPr="00EE6C23" w:rsidRDefault="00B50DF1" w:rsidP="001D5415">
      <w:pPr>
        <w:spacing w:after="120"/>
        <w:rPr>
          <w:rFonts w:cs="Calibri"/>
          <w:szCs w:val="22"/>
        </w:rPr>
      </w:pPr>
      <w:r w:rsidRPr="00EE6C23">
        <w:rPr>
          <w:rFonts w:cs="Calibri"/>
          <w:szCs w:val="22"/>
        </w:rPr>
        <w:t>Le/la doctorant(e) s’engage à respecter les règlements en vigueur dans les institutions partenaires.</w:t>
      </w:r>
    </w:p>
    <w:p w14:paraId="7398B0C8" w14:textId="77777777" w:rsidR="00855812" w:rsidRPr="00EE6C23" w:rsidRDefault="006358DA" w:rsidP="009E01E2">
      <w:pPr>
        <w:pStyle w:val="Titre2"/>
        <w:spacing w:after="120"/>
        <w:jc w:val="center"/>
        <w:rPr>
          <w:rFonts w:cs="Calibri"/>
          <w:szCs w:val="22"/>
          <w:u w:val="single"/>
        </w:rPr>
      </w:pPr>
      <w:r w:rsidRPr="00EE6C23">
        <w:rPr>
          <w:rFonts w:cs="Calibri"/>
          <w:szCs w:val="22"/>
          <w:u w:val="single"/>
        </w:rPr>
        <w:t>TITRE 2 : INSCRIPTION AU DOCTORAT</w:t>
      </w:r>
    </w:p>
    <w:p w14:paraId="43C2EFC1" w14:textId="77777777" w:rsidR="006358DA" w:rsidRPr="00EE6C23" w:rsidRDefault="006358DA" w:rsidP="001D5415">
      <w:pPr>
        <w:pStyle w:val="article"/>
        <w:numPr>
          <w:ilvl w:val="0"/>
          <w:numId w:val="5"/>
        </w:numPr>
        <w:spacing w:after="120"/>
        <w:rPr>
          <w:rFonts w:cs="Calibri"/>
          <w:szCs w:val="22"/>
        </w:rPr>
      </w:pPr>
    </w:p>
    <w:p w14:paraId="287485C6" w14:textId="77777777" w:rsidR="00B50DF1" w:rsidRPr="00EE6C23" w:rsidRDefault="00B50DF1" w:rsidP="001D5415">
      <w:pPr>
        <w:spacing w:after="120"/>
        <w:rPr>
          <w:rFonts w:cs="Calibri"/>
          <w:szCs w:val="22"/>
        </w:rPr>
      </w:pPr>
      <w:r w:rsidRPr="00EE6C23">
        <w:rPr>
          <w:rFonts w:cs="Calibri"/>
          <w:szCs w:val="22"/>
        </w:rPr>
        <w:t>Le/la doctorant(e) est inscrit(e) :</w:t>
      </w:r>
    </w:p>
    <w:p w14:paraId="193CBB6C" w14:textId="77777777" w:rsidR="00B50DF1" w:rsidRPr="00EE6C23" w:rsidRDefault="00B50DF1" w:rsidP="001D5415">
      <w:pPr>
        <w:pStyle w:val="Titre3"/>
        <w:numPr>
          <w:ilvl w:val="0"/>
          <w:numId w:val="10"/>
        </w:numPr>
        <w:tabs>
          <w:tab w:val="clear" w:pos="284"/>
          <w:tab w:val="num" w:pos="994"/>
        </w:tabs>
        <w:spacing w:after="120"/>
        <w:ind w:left="994"/>
        <w:rPr>
          <w:rFonts w:cs="Calibri"/>
          <w:szCs w:val="22"/>
        </w:rPr>
      </w:pPr>
      <w:proofErr w:type="gramStart"/>
      <w:r w:rsidRPr="00EE6C23">
        <w:rPr>
          <w:rFonts w:cs="Calibri"/>
          <w:szCs w:val="22"/>
        </w:rPr>
        <w:t>à</w:t>
      </w:r>
      <w:proofErr w:type="gramEnd"/>
      <w:r w:rsidRPr="00EE6C23">
        <w:rPr>
          <w:rFonts w:cs="Calibri"/>
          <w:szCs w:val="22"/>
        </w:rPr>
        <w:t xml:space="preserve"> l’Université libre de Bruxelles</w:t>
      </w:r>
    </w:p>
    <w:p w14:paraId="49EEE471" w14:textId="77777777" w:rsidR="00800A10" w:rsidRPr="00EE6C23" w:rsidRDefault="0035131C" w:rsidP="00800A10">
      <w:pPr>
        <w:pStyle w:val="Retrait"/>
        <w:tabs>
          <w:tab w:val="right" w:leader="dot" w:pos="9639"/>
        </w:tabs>
        <w:spacing w:after="120"/>
        <w:rPr>
          <w:rFonts w:cs="Calibri"/>
          <w:szCs w:val="22"/>
        </w:rPr>
      </w:pPr>
      <w:proofErr w:type="gramStart"/>
      <w:r w:rsidRPr="00EE6C23">
        <w:rPr>
          <w:rFonts w:cs="Calibri"/>
          <w:szCs w:val="22"/>
        </w:rPr>
        <w:t>au</w:t>
      </w:r>
      <w:proofErr w:type="gramEnd"/>
      <w:r w:rsidRPr="00EE6C23">
        <w:rPr>
          <w:rFonts w:cs="Calibri"/>
          <w:szCs w:val="22"/>
        </w:rPr>
        <w:t xml:space="preserve"> </w:t>
      </w:r>
      <w:r w:rsidR="00800A10" w:rsidRPr="00EE6C23">
        <w:rPr>
          <w:rFonts w:cs="Calibri"/>
          <w:szCs w:val="22"/>
        </w:rPr>
        <w:t xml:space="preserve">doctorat en </w:t>
      </w:r>
      <w:del w:id="2" w:author="FANIEL  Carine" w:date="2018-10-22T15:39:00Z">
        <w:r w:rsidR="00800A10" w:rsidRPr="00EE6C23" w:rsidDel="00C7696D">
          <w:rPr>
            <w:rFonts w:cs="Calibri"/>
            <w:b/>
            <w:szCs w:val="22"/>
          </w:rPr>
          <w:delText>____</w:delText>
        </w:r>
        <w:r w:rsidR="00E7297B" w:rsidRPr="00EE6C23" w:rsidDel="00C7696D">
          <w:rPr>
            <w:rFonts w:cs="Calibri"/>
            <w:color w:val="FF0000"/>
            <w:szCs w:val="22"/>
            <w:highlight w:val="yellow"/>
          </w:rPr>
          <w:delText>A COMPLETER</w:delText>
        </w:r>
        <w:r w:rsidR="00E7297B" w:rsidRPr="00EE6C23" w:rsidDel="00C7696D">
          <w:rPr>
            <w:rFonts w:cs="Calibri"/>
            <w:color w:val="FF0000"/>
            <w:szCs w:val="22"/>
          </w:rPr>
          <w:delText xml:space="preserve">  </w:delText>
        </w:r>
        <w:r w:rsidR="00800A10" w:rsidRPr="00EE6C23" w:rsidDel="00C7696D">
          <w:rPr>
            <w:rFonts w:cs="Calibri"/>
            <w:b/>
            <w:szCs w:val="22"/>
          </w:rPr>
          <w:delText>________________________________</w:delText>
        </w:r>
      </w:del>
      <w:ins w:id="3" w:author="FANIEL  Carine" w:date="2018-10-22T15:39:00Z">
        <w:r w:rsidR="00C7696D">
          <w:rPr>
            <w:rFonts w:cs="Calibri"/>
            <w:b/>
            <w:szCs w:val="22"/>
          </w:rPr>
          <w:t>Sciences de l’ingénieur et technologie</w:t>
        </w:r>
      </w:ins>
    </w:p>
    <w:p w14:paraId="6CBEA475" w14:textId="77777777" w:rsidR="0035131C" w:rsidRPr="00EE6C23" w:rsidDel="00C7696D" w:rsidRDefault="0035131C" w:rsidP="0035131C">
      <w:pPr>
        <w:pStyle w:val="Retrait"/>
        <w:tabs>
          <w:tab w:val="right" w:leader="dot" w:pos="9639"/>
        </w:tabs>
        <w:spacing w:after="120"/>
        <w:rPr>
          <w:del w:id="4" w:author="FANIEL  Carine" w:date="2018-10-22T15:39:00Z"/>
          <w:rFonts w:cs="Calibri"/>
          <w:szCs w:val="22"/>
        </w:rPr>
      </w:pPr>
    </w:p>
    <w:p w14:paraId="68B7FB70" w14:textId="77777777" w:rsidR="0035131C" w:rsidRPr="00EE6C23" w:rsidRDefault="0035131C" w:rsidP="00076A54">
      <w:pPr>
        <w:pStyle w:val="Retrait"/>
        <w:tabs>
          <w:tab w:val="right" w:leader="dot" w:pos="9639"/>
        </w:tabs>
        <w:spacing w:after="120"/>
        <w:rPr>
          <w:rFonts w:cs="Calibri"/>
          <w:szCs w:val="22"/>
        </w:rPr>
      </w:pPr>
      <w:proofErr w:type="gramStart"/>
      <w:r w:rsidRPr="00EE6C23">
        <w:rPr>
          <w:rFonts w:cs="Calibri"/>
          <w:szCs w:val="22"/>
        </w:rPr>
        <w:t>et</w:t>
      </w:r>
      <w:proofErr w:type="gramEnd"/>
      <w:r w:rsidR="00076A54" w:rsidRPr="00EE6C23">
        <w:rPr>
          <w:rFonts w:cs="Calibri"/>
          <w:szCs w:val="22"/>
        </w:rPr>
        <w:t xml:space="preserve"> </w:t>
      </w:r>
      <w:r w:rsidRPr="00EE6C23">
        <w:rPr>
          <w:rFonts w:cs="Calibri"/>
          <w:szCs w:val="22"/>
        </w:rPr>
        <w:t>à la formation doctorale en</w:t>
      </w:r>
      <w:del w:id="5" w:author="FANIEL  Carine" w:date="2018-10-22T15:39:00Z">
        <w:r w:rsidRPr="00EE6C23" w:rsidDel="00C7696D">
          <w:rPr>
            <w:rFonts w:cs="Calibri"/>
            <w:szCs w:val="22"/>
          </w:rPr>
          <w:delText xml:space="preserve"> </w:delText>
        </w:r>
        <w:r w:rsidR="00B17754" w:rsidRPr="00EE6C23" w:rsidDel="00C7696D">
          <w:rPr>
            <w:rFonts w:cs="Calibri"/>
            <w:szCs w:val="22"/>
          </w:rPr>
          <w:delText>___________________________________</w:delText>
        </w:r>
      </w:del>
      <w:ins w:id="6" w:author="FANIEL  Carine" w:date="2018-10-22T15:39:00Z">
        <w:r w:rsidR="00C7696D">
          <w:rPr>
            <w:rFonts w:cs="Calibri"/>
            <w:szCs w:val="22"/>
          </w:rPr>
          <w:t xml:space="preserve"> Sciences de l’ingénieur et technologie</w:t>
        </w:r>
      </w:ins>
      <w:r w:rsidR="00A23567" w:rsidRPr="00EE6C23">
        <w:rPr>
          <w:rFonts w:cs="Calibri"/>
          <w:b/>
          <w:szCs w:val="22"/>
        </w:rPr>
        <w:t xml:space="preserve"> </w:t>
      </w:r>
    </w:p>
    <w:p w14:paraId="7535D6EB" w14:textId="77777777" w:rsidR="0035131C" w:rsidRPr="00EE6C23" w:rsidRDefault="0035131C" w:rsidP="0035131C">
      <w:pPr>
        <w:pStyle w:val="Retrait"/>
        <w:tabs>
          <w:tab w:val="right" w:leader="dot" w:pos="9639"/>
        </w:tabs>
        <w:spacing w:after="120"/>
        <w:jc w:val="left"/>
        <w:rPr>
          <w:rFonts w:cs="Calibri"/>
          <w:szCs w:val="22"/>
        </w:rPr>
      </w:pPr>
      <w:proofErr w:type="gramStart"/>
      <w:r w:rsidRPr="00EE6C23">
        <w:rPr>
          <w:rFonts w:cs="Calibri"/>
          <w:szCs w:val="22"/>
        </w:rPr>
        <w:t>au</w:t>
      </w:r>
      <w:proofErr w:type="gramEnd"/>
      <w:r w:rsidRPr="00EE6C23">
        <w:rPr>
          <w:rFonts w:cs="Calibri"/>
          <w:szCs w:val="22"/>
        </w:rPr>
        <w:t xml:space="preserve"> sein de l’école doctorale en </w:t>
      </w:r>
      <w:del w:id="7" w:author="FANIEL  Carine" w:date="2018-10-22T15:39:00Z">
        <w:r w:rsidR="00B17754" w:rsidRPr="00EE6C23" w:rsidDel="00C7696D">
          <w:rPr>
            <w:rFonts w:cs="Calibri"/>
            <w:szCs w:val="22"/>
          </w:rPr>
          <w:delText>____________________________________</w:delText>
        </w:r>
      </w:del>
      <w:ins w:id="8" w:author="FANIEL  Carine" w:date="2018-10-22T15:39:00Z">
        <w:r w:rsidR="00C7696D">
          <w:rPr>
            <w:rFonts w:cs="Calibri"/>
            <w:szCs w:val="22"/>
          </w:rPr>
          <w:t>Sciences de l’ingénieur et technologie</w:t>
        </w:r>
      </w:ins>
    </w:p>
    <w:p w14:paraId="2D82F068" w14:textId="77777777" w:rsidR="005C7DC1" w:rsidRPr="00EE6C23" w:rsidRDefault="005C7DC1" w:rsidP="0035131C">
      <w:pPr>
        <w:pStyle w:val="Retrait"/>
        <w:tabs>
          <w:tab w:val="right" w:leader="dot" w:pos="9639"/>
        </w:tabs>
        <w:spacing w:after="120"/>
        <w:jc w:val="left"/>
        <w:rPr>
          <w:rFonts w:cs="Calibri"/>
          <w:szCs w:val="22"/>
        </w:rPr>
      </w:pPr>
      <w:proofErr w:type="gramStart"/>
      <w:r w:rsidRPr="00EE6C23">
        <w:rPr>
          <w:rFonts w:cs="Calibri"/>
          <w:szCs w:val="22"/>
        </w:rPr>
        <w:t>à</w:t>
      </w:r>
      <w:proofErr w:type="gramEnd"/>
      <w:r w:rsidRPr="00EE6C23">
        <w:rPr>
          <w:rFonts w:cs="Calibri"/>
          <w:szCs w:val="22"/>
        </w:rPr>
        <w:t xml:space="preserve"> compter de l’année académique </w:t>
      </w:r>
      <w:r w:rsidR="00233538" w:rsidRPr="00233538">
        <w:rPr>
          <w:rFonts w:cs="Calibri"/>
          <w:b/>
          <w:szCs w:val="22"/>
        </w:rPr>
        <w:t>2018-2019</w:t>
      </w:r>
    </w:p>
    <w:p w14:paraId="134D8327" w14:textId="77777777" w:rsidR="00B50DF1" w:rsidRPr="00EE6C23" w:rsidRDefault="00B50DF1" w:rsidP="001D5415">
      <w:pPr>
        <w:pStyle w:val="Titre3"/>
        <w:numPr>
          <w:ilvl w:val="0"/>
          <w:numId w:val="10"/>
        </w:numPr>
        <w:tabs>
          <w:tab w:val="clear" w:pos="284"/>
          <w:tab w:val="num" w:pos="994"/>
        </w:tabs>
        <w:spacing w:after="120"/>
        <w:ind w:left="994"/>
        <w:rPr>
          <w:rFonts w:cs="Calibri"/>
          <w:szCs w:val="22"/>
        </w:rPr>
      </w:pPr>
      <w:proofErr w:type="gramStart"/>
      <w:r w:rsidRPr="00EE6C23">
        <w:rPr>
          <w:rFonts w:cs="Calibri"/>
          <w:szCs w:val="22"/>
        </w:rPr>
        <w:t>à</w:t>
      </w:r>
      <w:proofErr w:type="gramEnd"/>
      <w:r w:rsidRPr="00EE6C23">
        <w:rPr>
          <w:rFonts w:cs="Calibri"/>
          <w:szCs w:val="22"/>
        </w:rPr>
        <w:t xml:space="preserve"> </w:t>
      </w:r>
      <w:r w:rsidR="00155BAE" w:rsidRPr="00EE6C23">
        <w:rPr>
          <w:rFonts w:cs="Calibri"/>
          <w:szCs w:val="22"/>
        </w:rPr>
        <w:t>Sorbonne Université</w:t>
      </w:r>
    </w:p>
    <w:p w14:paraId="1FAD1994" w14:textId="77777777" w:rsidR="005C7DC1" w:rsidRPr="00233538" w:rsidRDefault="00B50DF1" w:rsidP="001D5415">
      <w:pPr>
        <w:pStyle w:val="Retrait"/>
        <w:tabs>
          <w:tab w:val="right" w:leader="dot" w:pos="9639"/>
        </w:tabs>
        <w:spacing w:after="120"/>
        <w:rPr>
          <w:rFonts w:cs="Calibri"/>
          <w:szCs w:val="22"/>
        </w:rPr>
      </w:pPr>
      <w:proofErr w:type="gramStart"/>
      <w:r w:rsidRPr="00EE6C23">
        <w:rPr>
          <w:rFonts w:cs="Calibri"/>
          <w:szCs w:val="22"/>
        </w:rPr>
        <w:t>au</w:t>
      </w:r>
      <w:proofErr w:type="gramEnd"/>
      <w:r w:rsidRPr="00EE6C23">
        <w:rPr>
          <w:rFonts w:cs="Calibri"/>
          <w:szCs w:val="22"/>
        </w:rPr>
        <w:t xml:space="preserve"> doctorat en </w:t>
      </w:r>
      <w:r w:rsidR="00E7297B" w:rsidRPr="00233538">
        <w:rPr>
          <w:rFonts w:cs="Calibri"/>
          <w:szCs w:val="22"/>
        </w:rPr>
        <w:t xml:space="preserve">Informatique, télécommunications et électronique </w:t>
      </w:r>
    </w:p>
    <w:p w14:paraId="4EBB1543" w14:textId="77777777" w:rsidR="00E7297B" w:rsidRPr="00233538" w:rsidRDefault="00B50DF1" w:rsidP="00E7297B">
      <w:pPr>
        <w:pStyle w:val="Retrait"/>
        <w:tabs>
          <w:tab w:val="right" w:leader="dot" w:pos="9639"/>
        </w:tabs>
        <w:spacing w:after="120"/>
        <w:rPr>
          <w:rFonts w:cs="Calibri"/>
          <w:szCs w:val="22"/>
        </w:rPr>
      </w:pPr>
      <w:proofErr w:type="gramStart"/>
      <w:r w:rsidRPr="00233538">
        <w:rPr>
          <w:rFonts w:cs="Calibri"/>
          <w:szCs w:val="22"/>
        </w:rPr>
        <w:t>et</w:t>
      </w:r>
      <w:proofErr w:type="gramEnd"/>
      <w:r w:rsidR="00076A54" w:rsidRPr="00233538">
        <w:rPr>
          <w:rFonts w:cs="Calibri"/>
          <w:szCs w:val="22"/>
        </w:rPr>
        <w:t xml:space="preserve"> </w:t>
      </w:r>
      <w:r w:rsidRPr="00233538">
        <w:rPr>
          <w:rFonts w:cs="Calibri"/>
          <w:szCs w:val="22"/>
        </w:rPr>
        <w:t xml:space="preserve">à la formation doctorale en </w:t>
      </w:r>
      <w:r w:rsidR="00E7297B" w:rsidRPr="00233538">
        <w:rPr>
          <w:rFonts w:cs="Calibri"/>
          <w:szCs w:val="22"/>
        </w:rPr>
        <w:t xml:space="preserve">Informatique, télécommunications et électronique </w:t>
      </w:r>
    </w:p>
    <w:p w14:paraId="7A2B84A7" w14:textId="77777777" w:rsidR="00680D95" w:rsidRPr="00233538" w:rsidRDefault="004E6325" w:rsidP="00E7297B">
      <w:pPr>
        <w:pStyle w:val="Retrait"/>
        <w:tabs>
          <w:tab w:val="right" w:leader="dot" w:pos="9639"/>
        </w:tabs>
        <w:spacing w:after="120"/>
        <w:rPr>
          <w:rFonts w:cs="Calibri"/>
          <w:szCs w:val="22"/>
        </w:rPr>
      </w:pPr>
      <w:proofErr w:type="gramStart"/>
      <w:r w:rsidRPr="00233538">
        <w:rPr>
          <w:rFonts w:cs="Calibri"/>
          <w:szCs w:val="22"/>
        </w:rPr>
        <w:t>au</w:t>
      </w:r>
      <w:proofErr w:type="gramEnd"/>
      <w:r w:rsidRPr="00233538">
        <w:rPr>
          <w:rFonts w:cs="Calibri"/>
          <w:szCs w:val="22"/>
        </w:rPr>
        <w:t xml:space="preserve"> sein de l’école doctorale </w:t>
      </w:r>
      <w:r w:rsidR="00E7297B" w:rsidRPr="00233538">
        <w:rPr>
          <w:rFonts w:cs="Calibri"/>
          <w:szCs w:val="22"/>
        </w:rPr>
        <w:t>« Informatique, télécommunications et Electronique de Paris » (ED 130 – EDITE)</w:t>
      </w:r>
    </w:p>
    <w:p w14:paraId="728CE849" w14:textId="77777777" w:rsidR="00F90565" w:rsidRPr="00233538" w:rsidRDefault="00B50DF1" w:rsidP="00F90565">
      <w:pPr>
        <w:pStyle w:val="Retrait"/>
        <w:tabs>
          <w:tab w:val="right" w:leader="dot" w:pos="9639"/>
        </w:tabs>
        <w:spacing w:after="120"/>
        <w:jc w:val="left"/>
        <w:rPr>
          <w:rFonts w:cs="Calibri"/>
          <w:b/>
          <w:szCs w:val="22"/>
        </w:rPr>
      </w:pPr>
      <w:proofErr w:type="gramStart"/>
      <w:r w:rsidRPr="00233538">
        <w:rPr>
          <w:rFonts w:cs="Calibri"/>
          <w:szCs w:val="22"/>
        </w:rPr>
        <w:t>à</w:t>
      </w:r>
      <w:proofErr w:type="gramEnd"/>
      <w:r w:rsidRPr="00233538">
        <w:rPr>
          <w:rFonts w:cs="Calibri"/>
          <w:szCs w:val="22"/>
        </w:rPr>
        <w:t xml:space="preserve"> compter de l’année académique </w:t>
      </w:r>
      <w:r w:rsidR="006D4E09" w:rsidRPr="00233538">
        <w:rPr>
          <w:rFonts w:cs="Calibri"/>
          <w:b/>
          <w:szCs w:val="22"/>
        </w:rPr>
        <w:t>2018-2019</w:t>
      </w:r>
    </w:p>
    <w:p w14:paraId="22B82ED5" w14:textId="77777777" w:rsidR="003E2DAF" w:rsidRPr="00EE6C23" w:rsidRDefault="003E2DAF" w:rsidP="00477BD5">
      <w:pPr>
        <w:pStyle w:val="article"/>
        <w:numPr>
          <w:ilvl w:val="0"/>
          <w:numId w:val="5"/>
        </w:numPr>
        <w:spacing w:after="120"/>
        <w:rPr>
          <w:rFonts w:cs="Calibri"/>
          <w:szCs w:val="22"/>
        </w:rPr>
      </w:pPr>
    </w:p>
    <w:p w14:paraId="0EE97407" w14:textId="77777777" w:rsidR="00155BAE" w:rsidRDefault="0035131C" w:rsidP="006D4E09">
      <w:pPr>
        <w:tabs>
          <w:tab w:val="right" w:leader="dot" w:pos="9639"/>
        </w:tabs>
        <w:spacing w:after="120"/>
        <w:ind w:left="284"/>
        <w:rPr>
          <w:ins w:id="9" w:author="FANIEL  Carine" w:date="2018-10-22T15:41:00Z"/>
          <w:rFonts w:cs="Calibri"/>
          <w:szCs w:val="22"/>
        </w:rPr>
      </w:pPr>
      <w:r w:rsidRPr="00EE6C23">
        <w:rPr>
          <w:rFonts w:cs="Calibri"/>
          <w:szCs w:val="22"/>
        </w:rPr>
        <w:t xml:space="preserve">Le/la doctorant(e) s’inscrit annuellement au doctorat dans chacune des instituions partenaires. </w:t>
      </w:r>
      <w:r w:rsidR="001A779D" w:rsidRPr="00EE6C23">
        <w:rPr>
          <w:rFonts w:cs="Calibri"/>
          <w:szCs w:val="22"/>
        </w:rPr>
        <w:t xml:space="preserve"> </w:t>
      </w:r>
    </w:p>
    <w:p w14:paraId="2D14F16F" w14:textId="77777777" w:rsidR="00C7696D" w:rsidRPr="00EE6C23" w:rsidRDefault="00C7696D" w:rsidP="006D4E09">
      <w:pPr>
        <w:tabs>
          <w:tab w:val="right" w:leader="dot" w:pos="9639"/>
        </w:tabs>
        <w:spacing w:after="120"/>
        <w:ind w:left="284"/>
        <w:rPr>
          <w:rFonts w:cs="Calibri"/>
          <w:szCs w:val="22"/>
        </w:rPr>
      </w:pPr>
      <w:ins w:id="10" w:author="FANIEL  Carine" w:date="2018-10-22T15:41:00Z">
        <w:r>
          <w:rPr>
            <w:rFonts w:cs="Calibri"/>
            <w:szCs w:val="22"/>
          </w:rPr>
          <w:t>Lors de la première inscription, le doctorant s’acquitte des droits d’inscription complets à l’Université libre de Bruxelles. Les années suivantes, seuls les droits d’inscription au rôle et les frais administratif</w:t>
        </w:r>
      </w:ins>
      <w:ins w:id="11" w:author="FANIEL  Carine" w:date="2018-10-22T15:42:00Z">
        <w:r>
          <w:rPr>
            <w:rFonts w:cs="Calibri"/>
            <w:szCs w:val="22"/>
          </w:rPr>
          <w:t>s sont dus par le doctorant.</w:t>
        </w:r>
      </w:ins>
    </w:p>
    <w:p w14:paraId="177EEE57" w14:textId="77777777" w:rsidR="007F281F" w:rsidRPr="00EE6C23" w:rsidRDefault="008D2B91" w:rsidP="006D4E09">
      <w:pPr>
        <w:tabs>
          <w:tab w:val="right" w:leader="dot" w:pos="9639"/>
        </w:tabs>
        <w:spacing w:after="120"/>
        <w:ind w:left="284"/>
        <w:rPr>
          <w:rFonts w:cs="Calibri"/>
          <w:szCs w:val="22"/>
        </w:rPr>
      </w:pPr>
      <w:r w:rsidRPr="00EE6C23">
        <w:rPr>
          <w:rFonts w:cs="Calibri"/>
          <w:szCs w:val="22"/>
        </w:rPr>
        <w:t>Le doctorant se conformera aux modalités d’inscription et de paiement des droits universitaires selon les modalités indiquées dans le tableau ci-dessous</w:t>
      </w:r>
      <w:r w:rsidR="00961F66" w:rsidRPr="00EE6C23">
        <w:rPr>
          <w:rFonts w:cs="Calibri"/>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2929"/>
        <w:gridCol w:w="2929"/>
      </w:tblGrid>
      <w:tr w:rsidR="00DC07D5" w:rsidRPr="00EE6C23" w14:paraId="7C83226B" w14:textId="77777777" w:rsidTr="00FD6F47">
        <w:trPr>
          <w:trHeight w:val="559"/>
        </w:trPr>
        <w:tc>
          <w:tcPr>
            <w:tcW w:w="2928" w:type="dxa"/>
            <w:shd w:val="clear" w:color="auto" w:fill="auto"/>
          </w:tcPr>
          <w:p w14:paraId="7B8A503A" w14:textId="77777777" w:rsidR="00DC07D5" w:rsidRPr="00EE6C23" w:rsidRDefault="00DC07D5" w:rsidP="00FD6F47">
            <w:pPr>
              <w:rPr>
                <w:rFonts w:cs="Calibri"/>
                <w:szCs w:val="22"/>
              </w:rPr>
            </w:pPr>
            <w:r w:rsidRPr="00EE6C23">
              <w:rPr>
                <w:rFonts w:cs="Calibri"/>
                <w:szCs w:val="22"/>
              </w:rPr>
              <w:t xml:space="preserve">Paiement des droits </w:t>
            </w:r>
          </w:p>
          <w:p w14:paraId="0434ABFF" w14:textId="77777777" w:rsidR="00DC07D5" w:rsidRPr="00EE6C23" w:rsidRDefault="00DC07D5" w:rsidP="00FD6F47">
            <w:pPr>
              <w:rPr>
                <w:rFonts w:cs="Calibri"/>
                <w:szCs w:val="22"/>
              </w:rPr>
            </w:pPr>
            <w:proofErr w:type="gramStart"/>
            <w:r w:rsidRPr="00EE6C23">
              <w:rPr>
                <w:rFonts w:cs="Calibri"/>
                <w:szCs w:val="22"/>
              </w:rPr>
              <w:t>d'inscription</w:t>
            </w:r>
            <w:proofErr w:type="gramEnd"/>
            <w:r w:rsidRPr="00EE6C23">
              <w:rPr>
                <w:rFonts w:cs="Calibri"/>
                <w:szCs w:val="22"/>
              </w:rPr>
              <w:t xml:space="preserve"> (dans un seul établissement)</w:t>
            </w:r>
          </w:p>
        </w:tc>
        <w:tc>
          <w:tcPr>
            <w:tcW w:w="2929" w:type="dxa"/>
            <w:shd w:val="clear" w:color="auto" w:fill="auto"/>
            <w:vAlign w:val="center"/>
          </w:tcPr>
          <w:p w14:paraId="73B710E7" w14:textId="77777777" w:rsidR="00DC07D5" w:rsidRPr="00EE6C23" w:rsidRDefault="00155BAE" w:rsidP="00FD6F47">
            <w:pPr>
              <w:rPr>
                <w:rFonts w:cs="Calibri"/>
                <w:szCs w:val="22"/>
              </w:rPr>
            </w:pPr>
            <w:r w:rsidRPr="00EE6C23">
              <w:rPr>
                <w:rFonts w:cs="Calibri"/>
                <w:szCs w:val="22"/>
              </w:rPr>
              <w:t>SU</w:t>
            </w:r>
          </w:p>
        </w:tc>
        <w:tc>
          <w:tcPr>
            <w:tcW w:w="2929" w:type="dxa"/>
            <w:shd w:val="clear" w:color="auto" w:fill="auto"/>
            <w:vAlign w:val="center"/>
          </w:tcPr>
          <w:p w14:paraId="511061C2" w14:textId="77777777" w:rsidR="00DC07D5" w:rsidRPr="00EE6C23" w:rsidRDefault="00C92F24" w:rsidP="00FD6F47">
            <w:pPr>
              <w:rPr>
                <w:rFonts w:cs="Calibri"/>
                <w:szCs w:val="22"/>
              </w:rPr>
            </w:pPr>
            <w:r w:rsidRPr="00EE6C23">
              <w:rPr>
                <w:rFonts w:cs="Calibri"/>
                <w:szCs w:val="22"/>
              </w:rPr>
              <w:t>ULB</w:t>
            </w:r>
          </w:p>
        </w:tc>
      </w:tr>
      <w:tr w:rsidR="00155BAE" w:rsidRPr="00233538" w14:paraId="72680EA8" w14:textId="77777777" w:rsidTr="00FD6F47">
        <w:trPr>
          <w:trHeight w:val="559"/>
        </w:trPr>
        <w:tc>
          <w:tcPr>
            <w:tcW w:w="2928" w:type="dxa"/>
            <w:shd w:val="clear" w:color="auto" w:fill="auto"/>
            <w:vAlign w:val="center"/>
          </w:tcPr>
          <w:p w14:paraId="4DCC65FF" w14:textId="77777777" w:rsidR="00155BAE" w:rsidRPr="00233538" w:rsidRDefault="006D4E09" w:rsidP="00004D5D">
            <w:pPr>
              <w:rPr>
                <w:rFonts w:cs="Calibri"/>
                <w:szCs w:val="22"/>
              </w:rPr>
            </w:pPr>
            <w:r w:rsidRPr="00233538">
              <w:rPr>
                <w:rFonts w:cs="Calibri"/>
                <w:szCs w:val="22"/>
              </w:rPr>
              <w:t>2018/2019</w:t>
            </w:r>
          </w:p>
        </w:tc>
        <w:tc>
          <w:tcPr>
            <w:tcW w:w="2929" w:type="dxa"/>
            <w:shd w:val="clear" w:color="auto" w:fill="auto"/>
            <w:vAlign w:val="center"/>
          </w:tcPr>
          <w:p w14:paraId="3571BCAE" w14:textId="77777777" w:rsidR="00155BAE" w:rsidRPr="00233538" w:rsidRDefault="00B17754" w:rsidP="00004D5D">
            <w:pPr>
              <w:jc w:val="center"/>
              <w:rPr>
                <w:rFonts w:cs="Calibri"/>
                <w:szCs w:val="22"/>
              </w:rPr>
            </w:pPr>
            <w:r w:rsidRPr="00233538">
              <w:rPr>
                <w:rFonts w:cs="Calibri"/>
                <w:szCs w:val="22"/>
              </w:rPr>
              <w:sym w:font="ZapfDingbats" w:char="F06F"/>
            </w:r>
          </w:p>
        </w:tc>
        <w:tc>
          <w:tcPr>
            <w:tcW w:w="2929" w:type="dxa"/>
            <w:shd w:val="clear" w:color="auto" w:fill="auto"/>
            <w:vAlign w:val="center"/>
          </w:tcPr>
          <w:p w14:paraId="67603F44" w14:textId="77777777" w:rsidR="00155BAE" w:rsidRPr="00233538" w:rsidRDefault="006D4E09" w:rsidP="00004D5D">
            <w:pPr>
              <w:jc w:val="center"/>
              <w:rPr>
                <w:rFonts w:cs="Calibri"/>
                <w:szCs w:val="22"/>
              </w:rPr>
            </w:pPr>
            <w:r w:rsidRPr="00233538">
              <w:rPr>
                <w:rFonts w:cs="Calibri"/>
                <w:szCs w:val="22"/>
              </w:rPr>
              <w:sym w:font="Wingdings" w:char="F078"/>
            </w:r>
          </w:p>
        </w:tc>
      </w:tr>
      <w:tr w:rsidR="00155BAE" w:rsidRPr="00233538" w14:paraId="48540346" w14:textId="77777777" w:rsidTr="00FD6F47">
        <w:trPr>
          <w:trHeight w:val="559"/>
        </w:trPr>
        <w:tc>
          <w:tcPr>
            <w:tcW w:w="2928" w:type="dxa"/>
            <w:shd w:val="clear" w:color="auto" w:fill="auto"/>
            <w:vAlign w:val="center"/>
          </w:tcPr>
          <w:p w14:paraId="1D074602" w14:textId="77777777" w:rsidR="00155BAE" w:rsidRPr="00233538" w:rsidRDefault="006D4E09" w:rsidP="00004D5D">
            <w:pPr>
              <w:rPr>
                <w:rFonts w:cs="Calibri"/>
                <w:szCs w:val="22"/>
              </w:rPr>
            </w:pPr>
            <w:r w:rsidRPr="00233538">
              <w:rPr>
                <w:rFonts w:cs="Calibri"/>
                <w:szCs w:val="22"/>
              </w:rPr>
              <w:t>2019/2020</w:t>
            </w:r>
          </w:p>
        </w:tc>
        <w:tc>
          <w:tcPr>
            <w:tcW w:w="2929" w:type="dxa"/>
            <w:shd w:val="clear" w:color="auto" w:fill="auto"/>
            <w:vAlign w:val="center"/>
          </w:tcPr>
          <w:p w14:paraId="3B1581AF" w14:textId="77777777" w:rsidR="00155BAE" w:rsidRPr="00233538" w:rsidRDefault="00961F66" w:rsidP="00004D5D">
            <w:pPr>
              <w:jc w:val="center"/>
              <w:rPr>
                <w:rFonts w:cs="Calibri"/>
                <w:szCs w:val="22"/>
              </w:rPr>
            </w:pPr>
            <w:r w:rsidRPr="00233538">
              <w:rPr>
                <w:rFonts w:cs="Calibri"/>
                <w:szCs w:val="22"/>
              </w:rPr>
              <w:sym w:font="ZapfDingbats" w:char="F06F"/>
            </w:r>
          </w:p>
        </w:tc>
        <w:tc>
          <w:tcPr>
            <w:tcW w:w="2929" w:type="dxa"/>
            <w:shd w:val="clear" w:color="auto" w:fill="auto"/>
            <w:vAlign w:val="center"/>
          </w:tcPr>
          <w:p w14:paraId="431CF0F0" w14:textId="77777777" w:rsidR="00155BAE" w:rsidRPr="00233538" w:rsidRDefault="006D4E09" w:rsidP="00004D5D">
            <w:pPr>
              <w:jc w:val="center"/>
              <w:rPr>
                <w:rFonts w:cs="Calibri"/>
                <w:szCs w:val="22"/>
              </w:rPr>
            </w:pPr>
            <w:r w:rsidRPr="00233538">
              <w:rPr>
                <w:rFonts w:cs="Calibri"/>
                <w:szCs w:val="22"/>
              </w:rPr>
              <w:sym w:font="Wingdings" w:char="F078"/>
            </w:r>
          </w:p>
        </w:tc>
      </w:tr>
      <w:tr w:rsidR="00155BAE" w:rsidRPr="00233538" w14:paraId="0C8C33A3" w14:textId="77777777" w:rsidTr="00FD6F47">
        <w:trPr>
          <w:trHeight w:val="567"/>
        </w:trPr>
        <w:tc>
          <w:tcPr>
            <w:tcW w:w="2928" w:type="dxa"/>
            <w:shd w:val="clear" w:color="auto" w:fill="auto"/>
            <w:vAlign w:val="center"/>
          </w:tcPr>
          <w:p w14:paraId="5A0E7755" w14:textId="77777777" w:rsidR="00155BAE" w:rsidRPr="00233538" w:rsidRDefault="006D4E09" w:rsidP="00004D5D">
            <w:pPr>
              <w:rPr>
                <w:rFonts w:cs="Calibri"/>
                <w:szCs w:val="22"/>
              </w:rPr>
            </w:pPr>
            <w:r w:rsidRPr="00233538">
              <w:rPr>
                <w:rFonts w:cs="Calibri"/>
                <w:szCs w:val="22"/>
              </w:rPr>
              <w:lastRenderedPageBreak/>
              <w:t>2020/2021</w:t>
            </w:r>
          </w:p>
        </w:tc>
        <w:tc>
          <w:tcPr>
            <w:tcW w:w="2929" w:type="dxa"/>
            <w:shd w:val="clear" w:color="auto" w:fill="auto"/>
            <w:vAlign w:val="center"/>
          </w:tcPr>
          <w:p w14:paraId="7804EF16" w14:textId="77777777" w:rsidR="00155BAE" w:rsidRPr="00233538" w:rsidRDefault="0019485D" w:rsidP="00004D5D">
            <w:pPr>
              <w:jc w:val="center"/>
              <w:rPr>
                <w:rFonts w:cs="Calibri"/>
                <w:szCs w:val="22"/>
              </w:rPr>
            </w:pPr>
            <w:r w:rsidRPr="00233538">
              <w:rPr>
                <w:rFonts w:cs="Calibri"/>
                <w:szCs w:val="22"/>
              </w:rPr>
              <w:sym w:font="ZapfDingbats" w:char="F06F"/>
            </w:r>
          </w:p>
        </w:tc>
        <w:tc>
          <w:tcPr>
            <w:tcW w:w="2929" w:type="dxa"/>
            <w:shd w:val="clear" w:color="auto" w:fill="auto"/>
            <w:vAlign w:val="center"/>
          </w:tcPr>
          <w:p w14:paraId="70551ED1" w14:textId="77777777" w:rsidR="00155BAE" w:rsidRPr="00233538" w:rsidRDefault="006D4E09" w:rsidP="00004D5D">
            <w:pPr>
              <w:jc w:val="center"/>
              <w:rPr>
                <w:rFonts w:cs="Calibri"/>
                <w:szCs w:val="22"/>
              </w:rPr>
            </w:pPr>
            <w:r w:rsidRPr="00233538">
              <w:rPr>
                <w:rFonts w:cs="Calibri"/>
                <w:szCs w:val="22"/>
              </w:rPr>
              <w:sym w:font="Wingdings" w:char="F078"/>
            </w:r>
          </w:p>
        </w:tc>
      </w:tr>
    </w:tbl>
    <w:p w14:paraId="79A5A37E" w14:textId="77777777" w:rsidR="00E0787F" w:rsidRPr="00233538" w:rsidRDefault="00E0787F" w:rsidP="001D5415">
      <w:pPr>
        <w:pStyle w:val="article"/>
        <w:numPr>
          <w:ilvl w:val="0"/>
          <w:numId w:val="5"/>
        </w:numPr>
        <w:spacing w:after="120"/>
        <w:rPr>
          <w:rFonts w:cs="Calibri"/>
          <w:szCs w:val="22"/>
        </w:rPr>
      </w:pPr>
    </w:p>
    <w:p w14:paraId="627E0A37" w14:textId="77777777" w:rsidR="00BE6CAD" w:rsidRPr="00233538" w:rsidRDefault="00BE6CAD" w:rsidP="00BE6CAD">
      <w:pPr>
        <w:rPr>
          <w:rFonts w:cs="Calibri"/>
          <w:strike/>
          <w:szCs w:val="22"/>
        </w:rPr>
      </w:pPr>
      <w:r w:rsidRPr="00233538">
        <w:rPr>
          <w:rFonts w:cs="Calibri"/>
          <w:szCs w:val="22"/>
        </w:rPr>
        <w:t>Les travaux de recherche prennent effet</w:t>
      </w:r>
      <w:r w:rsidR="00F90565" w:rsidRPr="00233538">
        <w:rPr>
          <w:rFonts w:cs="Calibri"/>
          <w:szCs w:val="22"/>
        </w:rPr>
        <w:t xml:space="preserve"> à partir de l’année académique </w:t>
      </w:r>
      <w:r w:rsidR="006D4E09" w:rsidRPr="00233538">
        <w:rPr>
          <w:rFonts w:cs="Calibri"/>
          <w:szCs w:val="22"/>
        </w:rPr>
        <w:t>2018/2019.</w:t>
      </w:r>
    </w:p>
    <w:p w14:paraId="185ABA1F" w14:textId="77777777" w:rsidR="004E3FCE" w:rsidRPr="00233538" w:rsidRDefault="004E3FCE" w:rsidP="001D5415">
      <w:pPr>
        <w:pStyle w:val="article"/>
        <w:spacing w:after="120"/>
        <w:rPr>
          <w:rFonts w:cs="Calibri"/>
          <w:szCs w:val="22"/>
        </w:rPr>
      </w:pPr>
    </w:p>
    <w:p w14:paraId="6BA2FE71" w14:textId="77777777" w:rsidR="00A938C9" w:rsidRPr="00EE6C23" w:rsidRDefault="00A938C9" w:rsidP="001D5415">
      <w:pPr>
        <w:tabs>
          <w:tab w:val="right" w:leader="dot" w:pos="9639"/>
        </w:tabs>
        <w:spacing w:after="120"/>
        <w:rPr>
          <w:rFonts w:cs="Calibri"/>
          <w:szCs w:val="22"/>
        </w:rPr>
      </w:pPr>
      <w:r w:rsidRPr="00EE6C23">
        <w:rPr>
          <w:rFonts w:cs="Calibri"/>
          <w:szCs w:val="22"/>
        </w:rPr>
        <w:t xml:space="preserve">La couverture sociale et la responsabilité civile du </w:t>
      </w:r>
      <w:r w:rsidR="005633C8" w:rsidRPr="00EE6C23">
        <w:rPr>
          <w:rFonts w:cs="Calibri"/>
          <w:szCs w:val="22"/>
        </w:rPr>
        <w:t>doctorant</w:t>
      </w:r>
      <w:r w:rsidRPr="00EE6C23">
        <w:rPr>
          <w:rFonts w:cs="Calibri"/>
          <w:szCs w:val="22"/>
        </w:rPr>
        <w:t xml:space="preserve"> seront pris</w:t>
      </w:r>
      <w:r w:rsidR="00DB38F2" w:rsidRPr="00EE6C23">
        <w:rPr>
          <w:rFonts w:cs="Calibri"/>
          <w:szCs w:val="22"/>
        </w:rPr>
        <w:t>es</w:t>
      </w:r>
      <w:r w:rsidRPr="00EE6C23">
        <w:rPr>
          <w:rFonts w:cs="Calibri"/>
          <w:szCs w:val="22"/>
        </w:rPr>
        <w:t xml:space="preserve"> en charge dans les conditions décrites ci-après. </w:t>
      </w:r>
    </w:p>
    <w:p w14:paraId="67082451" w14:textId="77777777" w:rsidR="00B75BFA" w:rsidRPr="00EE6C23" w:rsidRDefault="00B75BFA" w:rsidP="001D5415">
      <w:pPr>
        <w:spacing w:after="120"/>
        <w:rPr>
          <w:rFonts w:cs="Calibri"/>
          <w:i/>
          <w:szCs w:val="22"/>
        </w:rPr>
      </w:pPr>
      <w:r w:rsidRPr="00EE6C23">
        <w:rPr>
          <w:rFonts w:cs="Calibri"/>
          <w:szCs w:val="22"/>
        </w:rPr>
        <w:t>L</w:t>
      </w:r>
      <w:r w:rsidR="00875218" w:rsidRPr="00EE6C23">
        <w:rPr>
          <w:rFonts w:cs="Calibri"/>
          <w:szCs w:val="22"/>
        </w:rPr>
        <w:t>e</w:t>
      </w:r>
      <w:r w:rsidR="005633C8" w:rsidRPr="00EE6C23">
        <w:rPr>
          <w:rFonts w:cs="Calibri"/>
          <w:szCs w:val="22"/>
        </w:rPr>
        <w:t xml:space="preserve"> doctorant</w:t>
      </w:r>
      <w:r w:rsidR="00875218" w:rsidRPr="00EE6C23">
        <w:rPr>
          <w:rFonts w:cs="Calibri"/>
          <w:szCs w:val="22"/>
        </w:rPr>
        <w:t xml:space="preserve"> bénéficier</w:t>
      </w:r>
      <w:r w:rsidRPr="00EE6C23">
        <w:rPr>
          <w:rFonts w:cs="Calibri"/>
          <w:szCs w:val="22"/>
        </w:rPr>
        <w:t xml:space="preserve">a de la couverture sociale, conformément à la législation en vigueur dans chaque pays, à condition d’être en ordre d’inscription dans l’établissement concerné. </w:t>
      </w:r>
      <w:r w:rsidR="005C7F4F" w:rsidRPr="00EE6C23">
        <w:rPr>
          <w:rFonts w:cs="Calibri"/>
          <w:szCs w:val="22"/>
        </w:rPr>
        <w:t>Le</w:t>
      </w:r>
      <w:r w:rsidR="005633C8" w:rsidRPr="00EE6C23">
        <w:rPr>
          <w:rFonts w:cs="Calibri"/>
          <w:szCs w:val="22"/>
        </w:rPr>
        <w:t xml:space="preserve"> doctorant</w:t>
      </w:r>
      <w:r w:rsidR="005C7F4F" w:rsidRPr="00EE6C23">
        <w:rPr>
          <w:rFonts w:cs="Calibri"/>
          <w:szCs w:val="22"/>
        </w:rPr>
        <w:t xml:space="preserve"> </w:t>
      </w:r>
      <w:r w:rsidRPr="00EE6C23">
        <w:rPr>
          <w:rFonts w:cs="Calibri"/>
          <w:szCs w:val="22"/>
        </w:rPr>
        <w:t xml:space="preserve">s’affiliera à une assurance/mutuelle principale en </w:t>
      </w:r>
      <w:r w:rsidR="00B17754" w:rsidRPr="00EE6C23">
        <w:rPr>
          <w:rFonts w:cs="Calibri"/>
          <w:i/>
          <w:szCs w:val="22"/>
          <w:highlight w:val="yellow"/>
        </w:rPr>
        <w:t>France ou Belgique (faire un choix)</w:t>
      </w:r>
      <w:r w:rsidR="0019485D" w:rsidRPr="00EE6C23">
        <w:rPr>
          <w:rFonts w:cs="Calibri"/>
          <w:i/>
          <w:szCs w:val="22"/>
        </w:rPr>
        <w:t xml:space="preserve"> </w:t>
      </w:r>
      <w:r w:rsidRPr="00EE6C23">
        <w:rPr>
          <w:rFonts w:cs="Calibri"/>
          <w:szCs w:val="22"/>
        </w:rPr>
        <w:t xml:space="preserve">et prendra une assurance complémentaire qui couvre les risques maladie et/ou civils pour la durée des séjours effectués </w:t>
      </w:r>
      <w:r w:rsidRPr="00EE6C23">
        <w:rPr>
          <w:rFonts w:cs="Calibri"/>
          <w:szCs w:val="22"/>
          <w:highlight w:val="yellow"/>
        </w:rPr>
        <w:t>en</w:t>
      </w:r>
      <w:r w:rsidR="00B17754" w:rsidRPr="00EE6C23">
        <w:rPr>
          <w:rFonts w:cs="Calibri"/>
          <w:szCs w:val="22"/>
          <w:highlight w:val="yellow"/>
        </w:rPr>
        <w:t xml:space="preserve"> </w:t>
      </w:r>
      <w:r w:rsidR="00B17754" w:rsidRPr="00EE6C23">
        <w:rPr>
          <w:rFonts w:cs="Calibri"/>
          <w:i/>
          <w:szCs w:val="22"/>
          <w:highlight w:val="yellow"/>
        </w:rPr>
        <w:t>France ou</w:t>
      </w:r>
      <w:r w:rsidRPr="00EE6C23">
        <w:rPr>
          <w:rFonts w:cs="Calibri"/>
          <w:i/>
          <w:szCs w:val="22"/>
          <w:highlight w:val="yellow"/>
        </w:rPr>
        <w:t xml:space="preserve"> </w:t>
      </w:r>
      <w:r w:rsidR="00B17754" w:rsidRPr="00EE6C23">
        <w:rPr>
          <w:rFonts w:cs="Calibri"/>
          <w:i/>
          <w:szCs w:val="22"/>
          <w:highlight w:val="yellow"/>
        </w:rPr>
        <w:t>Belgique (Faire un choix)</w:t>
      </w:r>
      <w:r w:rsidR="0019485D" w:rsidRPr="00EE6C23">
        <w:rPr>
          <w:rFonts w:cs="Calibri"/>
          <w:i/>
          <w:szCs w:val="22"/>
          <w:highlight w:val="yellow"/>
        </w:rPr>
        <w:t>.</w:t>
      </w:r>
    </w:p>
    <w:p w14:paraId="3E662D97" w14:textId="77777777" w:rsidR="00B75BFA" w:rsidRPr="00EE6C23" w:rsidRDefault="00B75BFA" w:rsidP="001D5415">
      <w:pPr>
        <w:spacing w:after="120"/>
        <w:rPr>
          <w:rFonts w:cs="Calibri"/>
          <w:szCs w:val="22"/>
        </w:rPr>
      </w:pPr>
      <w:r w:rsidRPr="00EE6C23">
        <w:rPr>
          <w:rFonts w:cs="Calibri"/>
          <w:szCs w:val="22"/>
        </w:rPr>
        <w:t>Pour ce qui concerne la responsabilité civile :</w:t>
      </w:r>
    </w:p>
    <w:p w14:paraId="70EFBE7D" w14:textId="77777777" w:rsidR="007F281F" w:rsidRPr="00EE6C23" w:rsidRDefault="007F281F" w:rsidP="001D5415">
      <w:pPr>
        <w:spacing w:after="120"/>
        <w:rPr>
          <w:rFonts w:cs="Calibri"/>
          <w:szCs w:val="22"/>
        </w:rPr>
      </w:pPr>
    </w:p>
    <w:p w14:paraId="386BA9F0" w14:textId="77777777" w:rsidR="004E3FCE" w:rsidRPr="00EE6C23" w:rsidRDefault="00347611" w:rsidP="00683282">
      <w:pPr>
        <w:pStyle w:val="listepuces1"/>
        <w:numPr>
          <w:ilvl w:val="0"/>
          <w:numId w:val="6"/>
        </w:numPr>
        <w:tabs>
          <w:tab w:val="right" w:leader="dot" w:pos="9639"/>
        </w:tabs>
        <w:spacing w:after="120"/>
        <w:rPr>
          <w:rFonts w:cs="Calibri"/>
          <w:szCs w:val="22"/>
        </w:rPr>
      </w:pPr>
      <w:proofErr w:type="gramStart"/>
      <w:r w:rsidRPr="00EE6C23">
        <w:rPr>
          <w:rFonts w:cs="Calibri"/>
          <w:szCs w:val="22"/>
          <w:u w:val="single"/>
        </w:rPr>
        <w:t>à</w:t>
      </w:r>
      <w:proofErr w:type="gramEnd"/>
      <w:r w:rsidR="004E3FCE" w:rsidRPr="00EE6C23">
        <w:rPr>
          <w:rFonts w:cs="Calibri"/>
          <w:szCs w:val="22"/>
          <w:u w:val="single"/>
        </w:rPr>
        <w:t xml:space="preserve"> l'Université </w:t>
      </w:r>
      <w:r w:rsidR="00E0787F" w:rsidRPr="00EE6C23">
        <w:rPr>
          <w:rFonts w:cs="Calibri"/>
          <w:szCs w:val="22"/>
          <w:u w:val="single"/>
        </w:rPr>
        <w:t>l</w:t>
      </w:r>
      <w:r w:rsidR="004E3FCE" w:rsidRPr="00EE6C23">
        <w:rPr>
          <w:rFonts w:cs="Calibri"/>
          <w:szCs w:val="22"/>
          <w:u w:val="single"/>
        </w:rPr>
        <w:t>ibre de Bruxelles</w:t>
      </w:r>
      <w:r w:rsidR="004E3FCE" w:rsidRPr="00EE6C23">
        <w:rPr>
          <w:rFonts w:cs="Calibri"/>
          <w:szCs w:val="22"/>
        </w:rPr>
        <w:t> : le</w:t>
      </w:r>
      <w:r w:rsidR="00631E7B" w:rsidRPr="00EE6C23">
        <w:rPr>
          <w:rFonts w:cs="Calibri"/>
          <w:szCs w:val="22"/>
        </w:rPr>
        <w:t xml:space="preserve"> </w:t>
      </w:r>
      <w:r w:rsidR="00E0787F" w:rsidRPr="00EE6C23">
        <w:rPr>
          <w:rFonts w:cs="Calibri"/>
          <w:szCs w:val="22"/>
        </w:rPr>
        <w:t>doctorant</w:t>
      </w:r>
      <w:r w:rsidR="00631E7B" w:rsidRPr="00EE6C23">
        <w:rPr>
          <w:rFonts w:cs="Calibri"/>
          <w:szCs w:val="22"/>
        </w:rPr>
        <w:t xml:space="preserve"> est couvert</w:t>
      </w:r>
      <w:r w:rsidR="00E0787F" w:rsidRPr="00EE6C23">
        <w:rPr>
          <w:rFonts w:cs="Calibri"/>
          <w:szCs w:val="22"/>
        </w:rPr>
        <w:t xml:space="preserve"> en responsabilité civile et en acci</w:t>
      </w:r>
      <w:r w:rsidR="00631E7B" w:rsidRPr="00EE6C23">
        <w:rPr>
          <w:rFonts w:cs="Calibri"/>
          <w:szCs w:val="22"/>
        </w:rPr>
        <w:t>dents corporels, dès qu'il est régulièrement inscrit</w:t>
      </w:r>
      <w:r w:rsidR="00E0787F" w:rsidRPr="00EE6C23">
        <w:rPr>
          <w:rFonts w:cs="Calibri"/>
          <w:szCs w:val="22"/>
        </w:rPr>
        <w:t xml:space="preserve"> </w:t>
      </w:r>
      <w:r w:rsidR="002F6696" w:rsidRPr="00EE6C23">
        <w:rPr>
          <w:rFonts w:cs="Calibri"/>
          <w:szCs w:val="22"/>
        </w:rPr>
        <w:t>à l’Université libre de Bruxelles</w:t>
      </w:r>
      <w:r w:rsidR="00E0787F" w:rsidRPr="00EE6C23">
        <w:rPr>
          <w:rFonts w:cs="Calibri"/>
          <w:szCs w:val="22"/>
        </w:rPr>
        <w:t xml:space="preserve">. </w:t>
      </w:r>
    </w:p>
    <w:p w14:paraId="15631EA7" w14:textId="77777777" w:rsidR="007F281F" w:rsidRPr="00EE6C23" w:rsidRDefault="007F281F" w:rsidP="001D5415">
      <w:pPr>
        <w:pStyle w:val="listepuces1"/>
        <w:tabs>
          <w:tab w:val="right" w:leader="dot" w:pos="9639"/>
        </w:tabs>
        <w:spacing w:after="120"/>
        <w:rPr>
          <w:rFonts w:cs="Calibri"/>
          <w:szCs w:val="22"/>
        </w:rPr>
      </w:pPr>
    </w:p>
    <w:p w14:paraId="169BA491" w14:textId="77777777" w:rsidR="007F281F" w:rsidRPr="00EE6C23" w:rsidRDefault="00A96440" w:rsidP="007F281F">
      <w:pPr>
        <w:pStyle w:val="listepuces1"/>
        <w:numPr>
          <w:ilvl w:val="0"/>
          <w:numId w:val="19"/>
        </w:numPr>
        <w:tabs>
          <w:tab w:val="right" w:leader="dot" w:pos="9639"/>
        </w:tabs>
        <w:spacing w:after="120"/>
        <w:rPr>
          <w:rFonts w:cs="Calibri"/>
          <w:szCs w:val="22"/>
        </w:rPr>
      </w:pPr>
      <w:proofErr w:type="gramStart"/>
      <w:r w:rsidRPr="00EE6C23">
        <w:rPr>
          <w:rFonts w:cs="Calibri"/>
          <w:szCs w:val="22"/>
          <w:u w:val="single"/>
        </w:rPr>
        <w:t>à</w:t>
      </w:r>
      <w:proofErr w:type="gramEnd"/>
      <w:r w:rsidRPr="00EE6C23">
        <w:rPr>
          <w:rFonts w:cs="Calibri"/>
          <w:szCs w:val="22"/>
          <w:u w:val="single"/>
        </w:rPr>
        <w:t xml:space="preserve"> </w:t>
      </w:r>
      <w:r w:rsidR="005C64F5" w:rsidRPr="00EE6C23">
        <w:rPr>
          <w:rFonts w:cs="Calibri"/>
          <w:szCs w:val="22"/>
          <w:u w:val="single"/>
        </w:rPr>
        <w:t>Sorbonne Université</w:t>
      </w:r>
      <w:r w:rsidRPr="00EE6C23">
        <w:rPr>
          <w:rFonts w:cs="Calibri"/>
          <w:szCs w:val="22"/>
          <w:u w:val="single"/>
        </w:rPr>
        <w:t> :</w:t>
      </w:r>
      <w:r w:rsidRPr="00EE6C23">
        <w:rPr>
          <w:rFonts w:cs="Calibri"/>
          <w:szCs w:val="22"/>
        </w:rPr>
        <w:t xml:space="preserve"> le</w:t>
      </w:r>
      <w:r w:rsidR="00631E7B" w:rsidRPr="00EE6C23">
        <w:rPr>
          <w:rFonts w:cs="Calibri"/>
          <w:szCs w:val="22"/>
        </w:rPr>
        <w:t xml:space="preserve"> </w:t>
      </w:r>
      <w:r w:rsidRPr="00EE6C23">
        <w:rPr>
          <w:rFonts w:cs="Calibri"/>
          <w:szCs w:val="22"/>
        </w:rPr>
        <w:t>doctorant</w:t>
      </w:r>
      <w:r w:rsidR="00631E7B" w:rsidRPr="00EE6C23">
        <w:rPr>
          <w:rFonts w:cs="Calibri"/>
          <w:szCs w:val="22"/>
        </w:rPr>
        <w:t xml:space="preserve"> </w:t>
      </w:r>
      <w:r w:rsidRPr="00EE6C23">
        <w:rPr>
          <w:rFonts w:cs="Calibri"/>
          <w:szCs w:val="22"/>
        </w:rPr>
        <w:t>est couvert en acci</w:t>
      </w:r>
      <w:r w:rsidR="00631E7B" w:rsidRPr="00EE6C23">
        <w:rPr>
          <w:rFonts w:cs="Calibri"/>
          <w:szCs w:val="22"/>
        </w:rPr>
        <w:t>dents corporels, dès qu'il est régulièrement inscrit</w:t>
      </w:r>
      <w:r w:rsidRPr="00EE6C23">
        <w:rPr>
          <w:rFonts w:cs="Calibri"/>
          <w:szCs w:val="22"/>
        </w:rPr>
        <w:t xml:space="preserve"> à </w:t>
      </w:r>
      <w:r w:rsidR="005C64F5" w:rsidRPr="00EE6C23">
        <w:rPr>
          <w:rFonts w:cs="Calibri"/>
          <w:szCs w:val="22"/>
        </w:rPr>
        <w:t>Sorbonne Université</w:t>
      </w:r>
      <w:r w:rsidRPr="00EE6C23">
        <w:rPr>
          <w:rFonts w:cs="Calibri"/>
          <w:szCs w:val="22"/>
        </w:rPr>
        <w:t>. Le doctorant</w:t>
      </w:r>
      <w:r w:rsidR="00631E7B" w:rsidRPr="00EE6C23">
        <w:rPr>
          <w:rFonts w:cs="Calibri"/>
          <w:szCs w:val="22"/>
        </w:rPr>
        <w:t xml:space="preserve"> </w:t>
      </w:r>
      <w:r w:rsidRPr="00EE6C23">
        <w:rPr>
          <w:rFonts w:cs="Calibri"/>
          <w:szCs w:val="22"/>
        </w:rPr>
        <w:t>fournira une attestation prouvant qu’il est couv</w:t>
      </w:r>
      <w:r w:rsidR="005C64F5" w:rsidRPr="00EE6C23">
        <w:rPr>
          <w:rFonts w:cs="Calibri"/>
          <w:szCs w:val="22"/>
        </w:rPr>
        <w:t>ert en responsabilité civile à SU</w:t>
      </w:r>
      <w:r w:rsidRPr="00EE6C23">
        <w:rPr>
          <w:rFonts w:cs="Calibri"/>
          <w:szCs w:val="22"/>
        </w:rPr>
        <w:t>.</w:t>
      </w:r>
    </w:p>
    <w:p w14:paraId="6C05157B" w14:textId="77777777" w:rsidR="004E3FCE" w:rsidRPr="00EE6C23" w:rsidRDefault="00DF07C8" w:rsidP="001D5415">
      <w:pPr>
        <w:pStyle w:val="Titre2"/>
        <w:spacing w:after="120"/>
        <w:jc w:val="center"/>
        <w:rPr>
          <w:rFonts w:cs="Calibri"/>
          <w:szCs w:val="22"/>
          <w:u w:val="single"/>
        </w:rPr>
      </w:pPr>
      <w:r w:rsidRPr="00EE6C23">
        <w:rPr>
          <w:rFonts w:cs="Calibri"/>
          <w:szCs w:val="22"/>
          <w:u w:val="single"/>
        </w:rPr>
        <w:t>Titre 3</w:t>
      </w:r>
      <w:r w:rsidR="004E3FCE" w:rsidRPr="00EE6C23">
        <w:rPr>
          <w:rFonts w:cs="Calibri"/>
          <w:szCs w:val="22"/>
          <w:u w:val="single"/>
        </w:rPr>
        <w:t> : Modalités pédagogiques et scientifiques</w:t>
      </w:r>
    </w:p>
    <w:p w14:paraId="1A16027A" w14:textId="77777777" w:rsidR="006C3D96" w:rsidRPr="00EE6C23" w:rsidRDefault="006C3D96" w:rsidP="001D5415">
      <w:pPr>
        <w:pStyle w:val="article"/>
        <w:numPr>
          <w:ilvl w:val="0"/>
          <w:numId w:val="5"/>
        </w:numPr>
        <w:spacing w:after="120"/>
        <w:rPr>
          <w:rFonts w:cs="Calibri"/>
          <w:szCs w:val="22"/>
        </w:rPr>
      </w:pPr>
    </w:p>
    <w:p w14:paraId="5969C049" w14:textId="77777777" w:rsidR="00F364A3" w:rsidRPr="00233538" w:rsidRDefault="00CF3B09" w:rsidP="005C64F5">
      <w:pPr>
        <w:spacing w:after="120"/>
        <w:rPr>
          <w:rFonts w:cs="Calibri"/>
          <w:szCs w:val="22"/>
        </w:rPr>
      </w:pPr>
      <w:r w:rsidRPr="00233538">
        <w:rPr>
          <w:rFonts w:cs="Calibri"/>
          <w:szCs w:val="22"/>
        </w:rPr>
        <w:t xml:space="preserve">SU </w:t>
      </w:r>
      <w:r w:rsidR="00F364A3" w:rsidRPr="00233538">
        <w:rPr>
          <w:rFonts w:cs="Calibri"/>
          <w:szCs w:val="22"/>
        </w:rPr>
        <w:t>et l’établissement contractant (ULB) décident d’inscrire</w:t>
      </w:r>
      <w:r w:rsidR="00B17754" w:rsidRPr="00233538">
        <w:rPr>
          <w:rFonts w:cs="Calibri"/>
          <w:szCs w:val="22"/>
        </w:rPr>
        <w:t xml:space="preserve"> M.</w:t>
      </w:r>
      <w:r w:rsidR="00F364A3" w:rsidRPr="00233538">
        <w:rPr>
          <w:rFonts w:cs="Calibri"/>
          <w:szCs w:val="22"/>
        </w:rPr>
        <w:t xml:space="preserve"> </w:t>
      </w:r>
      <w:r w:rsidR="006D4E09" w:rsidRPr="00233538">
        <w:rPr>
          <w:rFonts w:cs="Calibri"/>
          <w:szCs w:val="22"/>
        </w:rPr>
        <w:t>Sidney Jonathan GOLSTEIN</w:t>
      </w:r>
      <w:r w:rsidR="005C64F5" w:rsidRPr="00233538">
        <w:rPr>
          <w:rFonts w:cs="Calibri"/>
          <w:szCs w:val="22"/>
        </w:rPr>
        <w:t xml:space="preserve"> </w:t>
      </w:r>
      <w:r w:rsidR="00F364A3" w:rsidRPr="00233538">
        <w:rPr>
          <w:rFonts w:cs="Calibri"/>
          <w:szCs w:val="22"/>
        </w:rPr>
        <w:t>en vue de la préparation d’une thèse en cotutelle entre les deux établissements signataires, soit :</w:t>
      </w:r>
    </w:p>
    <w:p w14:paraId="490292AD" w14:textId="77777777" w:rsidR="00F364A3" w:rsidRPr="00233538" w:rsidRDefault="00F364A3" w:rsidP="00F364A3">
      <w:pPr>
        <w:numPr>
          <w:ilvl w:val="0"/>
          <w:numId w:val="29"/>
        </w:numPr>
        <w:spacing w:before="0" w:after="120"/>
        <w:rPr>
          <w:rFonts w:cs="Calibri"/>
          <w:szCs w:val="22"/>
        </w:rPr>
      </w:pPr>
      <w:r w:rsidRPr="00233538">
        <w:rPr>
          <w:rFonts w:cs="Calibri"/>
          <w:szCs w:val="22"/>
        </w:rPr>
        <w:t xml:space="preserve">A </w:t>
      </w:r>
      <w:r w:rsidR="005C64F5" w:rsidRPr="00233538">
        <w:rPr>
          <w:rFonts w:cs="Calibri"/>
          <w:szCs w:val="22"/>
        </w:rPr>
        <w:t>SU</w:t>
      </w:r>
      <w:r w:rsidRPr="00233538">
        <w:rPr>
          <w:rFonts w:cs="Calibri"/>
          <w:szCs w:val="22"/>
        </w:rPr>
        <w:t>, les travaux étant effectués au laboratoire</w:t>
      </w:r>
      <w:r w:rsidR="006D4E09" w:rsidRPr="00233538">
        <w:rPr>
          <w:rFonts w:cs="Andalus"/>
          <w:color w:val="FF0000"/>
          <w:szCs w:val="22"/>
        </w:rPr>
        <w:t xml:space="preserve"> </w:t>
      </w:r>
      <w:r w:rsidR="006D4E09" w:rsidRPr="00233538">
        <w:rPr>
          <w:rFonts w:cs="Andalus"/>
          <w:szCs w:val="22"/>
        </w:rPr>
        <w:t>d’électronique et électromagnétisme (L2E) rattaché à l’école doctorale EDITE,</w:t>
      </w:r>
    </w:p>
    <w:p w14:paraId="02C1CEBE" w14:textId="77777777" w:rsidR="00F364A3" w:rsidRPr="00233538" w:rsidRDefault="00DD0548" w:rsidP="00F364A3">
      <w:pPr>
        <w:spacing w:before="0" w:after="120"/>
        <w:ind w:left="360"/>
        <w:rPr>
          <w:rFonts w:cs="Calibri"/>
          <w:szCs w:val="22"/>
        </w:rPr>
      </w:pPr>
      <w:proofErr w:type="gramStart"/>
      <w:r w:rsidRPr="00233538">
        <w:rPr>
          <w:rFonts w:cs="Calibri"/>
          <w:szCs w:val="22"/>
        </w:rPr>
        <w:t>e</w:t>
      </w:r>
      <w:r w:rsidR="00F364A3" w:rsidRPr="00233538">
        <w:rPr>
          <w:rFonts w:cs="Calibri"/>
          <w:szCs w:val="22"/>
        </w:rPr>
        <w:t>t</w:t>
      </w:r>
      <w:proofErr w:type="gramEnd"/>
      <w:r w:rsidR="00F364A3" w:rsidRPr="00233538">
        <w:rPr>
          <w:rFonts w:cs="Calibri"/>
          <w:szCs w:val="22"/>
        </w:rPr>
        <w:t xml:space="preserve"> </w:t>
      </w:r>
    </w:p>
    <w:p w14:paraId="602504F8" w14:textId="77777777" w:rsidR="00F364A3" w:rsidRPr="00233538" w:rsidRDefault="00F364A3" w:rsidP="006D4E09">
      <w:pPr>
        <w:numPr>
          <w:ilvl w:val="0"/>
          <w:numId w:val="33"/>
        </w:numPr>
        <w:spacing w:before="0" w:after="120"/>
        <w:rPr>
          <w:rFonts w:cs="Andalus"/>
          <w:szCs w:val="22"/>
        </w:rPr>
      </w:pPr>
      <w:r w:rsidRPr="00233538">
        <w:rPr>
          <w:rFonts w:cs="Calibri"/>
          <w:szCs w:val="22"/>
        </w:rPr>
        <w:t xml:space="preserve">A l’Université Libre de Bruxelles, les travaux étant effectués au laboratoire </w:t>
      </w:r>
      <w:r w:rsidR="006D4E09" w:rsidRPr="00233538">
        <w:rPr>
          <w:rFonts w:cs="Andalus"/>
          <w:szCs w:val="22"/>
        </w:rPr>
        <w:t>OPERA Dpt Wireless Comm. Group</w:t>
      </w:r>
    </w:p>
    <w:p w14:paraId="073C95E9" w14:textId="77777777" w:rsidR="001D5415" w:rsidRPr="00233538" w:rsidRDefault="001D5415" w:rsidP="001D5415">
      <w:pPr>
        <w:spacing w:before="0" w:after="120"/>
        <w:rPr>
          <w:rFonts w:cs="Calibri"/>
          <w:szCs w:val="22"/>
        </w:rPr>
      </w:pPr>
      <w:r w:rsidRPr="00233538">
        <w:rPr>
          <w:rFonts w:cs="Calibri"/>
          <w:szCs w:val="22"/>
        </w:rPr>
        <w:t>Dans chacune des deux institutions, le</w:t>
      </w:r>
      <w:r w:rsidR="00631E7B" w:rsidRPr="00233538">
        <w:rPr>
          <w:rFonts w:cs="Calibri"/>
          <w:szCs w:val="22"/>
        </w:rPr>
        <w:t xml:space="preserve"> doctorant</w:t>
      </w:r>
      <w:r w:rsidRPr="00233538">
        <w:rPr>
          <w:rFonts w:cs="Calibri"/>
          <w:szCs w:val="22"/>
        </w:rPr>
        <w:t xml:space="preserve"> effectue ses travaux sous le contrôle et la responsabilité d’un directeur de thèse. Dans le cas présent, les directeurs de thèse sont les suivants :</w:t>
      </w:r>
    </w:p>
    <w:p w14:paraId="3A4FC0C5" w14:textId="77777777" w:rsidR="00490009" w:rsidRPr="00233538" w:rsidRDefault="001D5415" w:rsidP="00EE6C23">
      <w:pPr>
        <w:pStyle w:val="listepuces1"/>
        <w:numPr>
          <w:ilvl w:val="0"/>
          <w:numId w:val="6"/>
        </w:numPr>
        <w:tabs>
          <w:tab w:val="right" w:leader="dot" w:pos="9639"/>
        </w:tabs>
        <w:spacing w:before="0" w:after="120"/>
        <w:rPr>
          <w:rFonts w:cs="Calibri"/>
          <w:szCs w:val="22"/>
        </w:rPr>
      </w:pPr>
      <w:proofErr w:type="gramStart"/>
      <w:r w:rsidRPr="00233538">
        <w:rPr>
          <w:rFonts w:cs="Calibri"/>
          <w:szCs w:val="22"/>
        </w:rPr>
        <w:t>à</w:t>
      </w:r>
      <w:proofErr w:type="gramEnd"/>
      <w:r w:rsidRPr="00233538">
        <w:rPr>
          <w:rFonts w:cs="Calibri"/>
          <w:szCs w:val="22"/>
        </w:rPr>
        <w:t xml:space="preserve"> l’Université </w:t>
      </w:r>
      <w:r w:rsidR="0026616E" w:rsidRPr="00233538">
        <w:rPr>
          <w:rFonts w:cs="Calibri"/>
          <w:szCs w:val="22"/>
        </w:rPr>
        <w:t>l</w:t>
      </w:r>
      <w:r w:rsidRPr="00233538">
        <w:rPr>
          <w:rFonts w:cs="Calibri"/>
          <w:szCs w:val="22"/>
        </w:rPr>
        <w:t xml:space="preserve">ibre de Bruxelles : le Professeur </w:t>
      </w:r>
      <w:r w:rsidR="00490009" w:rsidRPr="00233538">
        <w:rPr>
          <w:rFonts w:cs="Andalus"/>
          <w:b/>
          <w:szCs w:val="22"/>
        </w:rPr>
        <w:t>Philippe DE DONCKER</w:t>
      </w:r>
      <w:r w:rsidR="00490009" w:rsidRPr="00233538">
        <w:rPr>
          <w:rFonts w:cs="Andalus"/>
          <w:szCs w:val="22"/>
        </w:rPr>
        <w:t>.</w:t>
      </w:r>
    </w:p>
    <w:p w14:paraId="20A31717" w14:textId="77777777" w:rsidR="00DE4319" w:rsidRPr="00233538" w:rsidRDefault="00DE4319" w:rsidP="00EE6C23">
      <w:pPr>
        <w:pStyle w:val="listepuces1"/>
        <w:numPr>
          <w:ilvl w:val="0"/>
          <w:numId w:val="6"/>
        </w:numPr>
        <w:tabs>
          <w:tab w:val="right" w:leader="dot" w:pos="9639"/>
        </w:tabs>
        <w:spacing w:before="0" w:after="120"/>
        <w:rPr>
          <w:rFonts w:cs="Calibri"/>
          <w:szCs w:val="22"/>
        </w:rPr>
      </w:pPr>
      <w:proofErr w:type="gramStart"/>
      <w:r w:rsidRPr="00233538">
        <w:rPr>
          <w:rFonts w:cs="Calibri"/>
          <w:szCs w:val="22"/>
        </w:rPr>
        <w:t xml:space="preserve">à </w:t>
      </w:r>
      <w:r w:rsidR="009A62F7" w:rsidRPr="00233538">
        <w:rPr>
          <w:rFonts w:cs="Calibri"/>
          <w:szCs w:val="22"/>
        </w:rPr>
        <w:t xml:space="preserve"> </w:t>
      </w:r>
      <w:r w:rsidR="003D46A7" w:rsidRPr="00233538">
        <w:rPr>
          <w:rFonts w:cs="Calibri"/>
          <w:szCs w:val="22"/>
        </w:rPr>
        <w:t>la</w:t>
      </w:r>
      <w:proofErr w:type="gramEnd"/>
      <w:r w:rsidR="003D46A7" w:rsidRPr="00233538">
        <w:rPr>
          <w:rFonts w:cs="Calibri"/>
          <w:szCs w:val="22"/>
        </w:rPr>
        <w:t xml:space="preserve"> </w:t>
      </w:r>
      <w:r w:rsidR="009A62F7" w:rsidRPr="00233538">
        <w:rPr>
          <w:rFonts w:cs="Calibri"/>
          <w:szCs w:val="22"/>
        </w:rPr>
        <w:t xml:space="preserve">Sorbonne </w:t>
      </w:r>
      <w:r w:rsidR="00E6225C" w:rsidRPr="00233538">
        <w:rPr>
          <w:rFonts w:cs="Calibri"/>
          <w:szCs w:val="22"/>
        </w:rPr>
        <w:t>Université :</w:t>
      </w:r>
      <w:r w:rsidRPr="00233538">
        <w:rPr>
          <w:rFonts w:cs="Calibri"/>
          <w:szCs w:val="22"/>
        </w:rPr>
        <w:t xml:space="preserve"> le </w:t>
      </w:r>
      <w:r w:rsidR="00490009" w:rsidRPr="00233538">
        <w:rPr>
          <w:rFonts w:cs="Andalus"/>
          <w:szCs w:val="22"/>
        </w:rPr>
        <w:t xml:space="preserve">Professeur </w:t>
      </w:r>
      <w:r w:rsidR="00490009" w:rsidRPr="00233538">
        <w:rPr>
          <w:rFonts w:cs="Andalus"/>
          <w:b/>
          <w:szCs w:val="22"/>
        </w:rPr>
        <w:t>Julien SARRAZIN</w:t>
      </w:r>
    </w:p>
    <w:p w14:paraId="2BB998CF" w14:textId="77777777" w:rsidR="001D5415" w:rsidRPr="00EE6C23" w:rsidRDefault="001D5415" w:rsidP="001D5415">
      <w:pPr>
        <w:spacing w:before="0" w:after="120"/>
        <w:rPr>
          <w:rFonts w:cs="Calibri"/>
          <w:szCs w:val="22"/>
        </w:rPr>
      </w:pPr>
      <w:r w:rsidRPr="00233538">
        <w:rPr>
          <w:rFonts w:cs="Calibri"/>
          <w:szCs w:val="22"/>
        </w:rPr>
        <w:t>Les directeurs de thèse s’engagent à exercer pleinement leur fonction</w:t>
      </w:r>
      <w:r w:rsidRPr="00EE6C23">
        <w:rPr>
          <w:rFonts w:cs="Calibri"/>
          <w:szCs w:val="22"/>
        </w:rPr>
        <w:t xml:space="preserve"> de superviseur</w:t>
      </w:r>
      <w:r w:rsidR="00631E7B" w:rsidRPr="00EE6C23">
        <w:rPr>
          <w:rFonts w:cs="Calibri"/>
          <w:szCs w:val="22"/>
        </w:rPr>
        <w:t xml:space="preserve"> auprès du doctorant</w:t>
      </w:r>
      <w:r w:rsidRPr="00EE6C23">
        <w:rPr>
          <w:rFonts w:cs="Calibri"/>
          <w:szCs w:val="22"/>
        </w:rPr>
        <w:t xml:space="preserve"> et à assurer son encadrement dans les conditions en vigueur au sein de chaque institution. </w:t>
      </w:r>
    </w:p>
    <w:p w14:paraId="0A2813AC" w14:textId="77777777" w:rsidR="001D5415" w:rsidRPr="00EE6C23" w:rsidRDefault="001D5415" w:rsidP="001D5415">
      <w:pPr>
        <w:spacing w:before="0" w:after="120"/>
        <w:rPr>
          <w:rFonts w:cs="Calibri"/>
          <w:szCs w:val="22"/>
        </w:rPr>
      </w:pPr>
      <w:r w:rsidRPr="00EE6C23">
        <w:rPr>
          <w:rFonts w:cs="Calibri"/>
          <w:szCs w:val="22"/>
        </w:rPr>
        <w:t>Ils se concerteront régulièrement sur l’avancement des travaux de recherche du</w:t>
      </w:r>
      <w:r w:rsidR="00631E7B" w:rsidRPr="00EE6C23">
        <w:rPr>
          <w:rFonts w:cs="Calibri"/>
          <w:szCs w:val="22"/>
        </w:rPr>
        <w:t xml:space="preserve"> doctorant</w:t>
      </w:r>
      <w:r w:rsidRPr="00EE6C23">
        <w:rPr>
          <w:rFonts w:cs="Calibri"/>
          <w:szCs w:val="22"/>
        </w:rPr>
        <w:t>.</w:t>
      </w:r>
    </w:p>
    <w:p w14:paraId="3E875220" w14:textId="77777777" w:rsidR="00786C23" w:rsidRPr="00EE6C23" w:rsidRDefault="00786C23" w:rsidP="00445617">
      <w:pPr>
        <w:pStyle w:val="article"/>
        <w:numPr>
          <w:ilvl w:val="0"/>
          <w:numId w:val="5"/>
        </w:numPr>
        <w:spacing w:after="120"/>
        <w:rPr>
          <w:rFonts w:cs="Calibri"/>
          <w:szCs w:val="22"/>
        </w:rPr>
      </w:pPr>
    </w:p>
    <w:p w14:paraId="686668A5" w14:textId="77777777" w:rsidR="00076A54" w:rsidRPr="00EE6C23" w:rsidRDefault="00076A54" w:rsidP="00076A54">
      <w:pPr>
        <w:tabs>
          <w:tab w:val="right" w:leader="dot" w:pos="9639"/>
        </w:tabs>
        <w:spacing w:after="120"/>
        <w:rPr>
          <w:rFonts w:cs="Calibri"/>
          <w:szCs w:val="22"/>
        </w:rPr>
      </w:pPr>
      <w:r w:rsidRPr="00EE6C23">
        <w:rPr>
          <w:rFonts w:cs="Calibri"/>
          <w:szCs w:val="22"/>
        </w:rPr>
        <w:t xml:space="preserve">À l’Université libre de Bruxelles, un comité d’accompagnement, qui comprend notamment les deux directeurs de thèse, suit le/la doctorant(e) tout au long de la préparation de sa thèse. Il établit le contenu de la formation doctorale, valide les activités réalisées dans le cadre de celle-ci et rencontre au moins une fois par an le/la doctorante(e)afin d’évaluer l’avancement de ses travaux. Sur la base de cette évaluation annuelle, le comité d’accompagnement remet aux instances compétentes de l’Université libre de Bruxelles </w:t>
      </w:r>
      <w:r w:rsidRPr="00EE6C23">
        <w:rPr>
          <w:rFonts w:cs="Calibri"/>
          <w:szCs w:val="22"/>
        </w:rPr>
        <w:lastRenderedPageBreak/>
        <w:t>un avis sur la réinscription.</w:t>
      </w:r>
    </w:p>
    <w:p w14:paraId="3BC965AC" w14:textId="77777777" w:rsidR="00FE6BC4" w:rsidRPr="00EE6C23" w:rsidRDefault="00FE6BC4" w:rsidP="00076A54">
      <w:pPr>
        <w:tabs>
          <w:tab w:val="right" w:leader="dot" w:pos="9639"/>
        </w:tabs>
        <w:spacing w:after="120"/>
        <w:rPr>
          <w:rFonts w:cs="Calibri"/>
          <w:szCs w:val="22"/>
        </w:rPr>
      </w:pPr>
    </w:p>
    <w:p w14:paraId="384E4842" w14:textId="77777777" w:rsidR="001D5415" w:rsidRPr="00EE6C23" w:rsidRDefault="00661708" w:rsidP="001D5415">
      <w:pPr>
        <w:spacing w:before="0" w:after="120"/>
        <w:rPr>
          <w:rFonts w:cs="Calibri"/>
          <w:szCs w:val="22"/>
        </w:rPr>
      </w:pPr>
      <w:r w:rsidRPr="00EE6C23">
        <w:rPr>
          <w:rFonts w:cs="Calibri"/>
          <w:szCs w:val="22"/>
        </w:rPr>
        <w:t>Le sujet de la thèse est le suivant</w:t>
      </w:r>
      <w:r w:rsidR="001D5415" w:rsidRPr="00EE6C23">
        <w:rPr>
          <w:rFonts w:cs="Calibri"/>
          <w:szCs w:val="22"/>
        </w:rPr>
        <w:t> : « </w:t>
      </w:r>
      <w:r w:rsidR="00FE6BC4" w:rsidRPr="00233538">
        <w:rPr>
          <w:rFonts w:cs="Calibri"/>
          <w:szCs w:val="22"/>
        </w:rPr>
        <w:t>Physical layer-</w:t>
      </w:r>
      <w:proofErr w:type="spellStart"/>
      <w:r w:rsidR="00FE6BC4" w:rsidRPr="00233538">
        <w:rPr>
          <w:rFonts w:cs="Calibri"/>
          <w:szCs w:val="22"/>
        </w:rPr>
        <w:t>based</w:t>
      </w:r>
      <w:proofErr w:type="spellEnd"/>
      <w:r w:rsidR="00FE6BC4" w:rsidRPr="00233538">
        <w:rPr>
          <w:rFonts w:cs="Calibri"/>
          <w:szCs w:val="22"/>
        </w:rPr>
        <w:t xml:space="preserve"> </w:t>
      </w:r>
      <w:proofErr w:type="spellStart"/>
      <w:r w:rsidR="00FE6BC4" w:rsidRPr="00233538">
        <w:rPr>
          <w:rFonts w:cs="Calibri"/>
          <w:szCs w:val="22"/>
        </w:rPr>
        <w:t>geocasting</w:t>
      </w:r>
      <w:proofErr w:type="spellEnd"/>
      <w:r w:rsidR="00FE6BC4" w:rsidRPr="00233538">
        <w:rPr>
          <w:rFonts w:cs="Calibri"/>
          <w:szCs w:val="22"/>
        </w:rPr>
        <w:t xml:space="preserve"> </w:t>
      </w:r>
      <w:proofErr w:type="spellStart"/>
      <w:r w:rsidR="00FE6BC4" w:rsidRPr="00233538">
        <w:rPr>
          <w:rFonts w:cs="Calibri"/>
          <w:szCs w:val="22"/>
        </w:rPr>
        <w:t>using</w:t>
      </w:r>
      <w:proofErr w:type="spellEnd"/>
      <w:r w:rsidR="00FE6BC4" w:rsidRPr="00233538">
        <w:rPr>
          <w:rFonts w:cs="Calibri"/>
          <w:szCs w:val="22"/>
        </w:rPr>
        <w:t xml:space="preserve"> </w:t>
      </w:r>
      <w:proofErr w:type="spellStart"/>
      <w:r w:rsidR="00FE6BC4" w:rsidRPr="00233538">
        <w:rPr>
          <w:rFonts w:cs="Calibri"/>
          <w:szCs w:val="22"/>
        </w:rPr>
        <w:t>multidimensional</w:t>
      </w:r>
      <w:proofErr w:type="spellEnd"/>
      <w:r w:rsidR="00FE6BC4" w:rsidRPr="00233538">
        <w:rPr>
          <w:rFonts w:cs="Calibri"/>
          <w:szCs w:val="22"/>
        </w:rPr>
        <w:t xml:space="preserve"> modulations and </w:t>
      </w:r>
      <w:proofErr w:type="spellStart"/>
      <w:r w:rsidR="00FE6BC4" w:rsidRPr="00233538">
        <w:rPr>
          <w:rFonts w:cs="Calibri"/>
          <w:szCs w:val="22"/>
        </w:rPr>
        <w:t>antenna</w:t>
      </w:r>
      <w:proofErr w:type="spellEnd"/>
      <w:r w:rsidR="00FE6BC4" w:rsidRPr="00233538">
        <w:rPr>
          <w:rFonts w:cs="Calibri"/>
          <w:szCs w:val="22"/>
        </w:rPr>
        <w:t xml:space="preserve"> </w:t>
      </w:r>
      <w:proofErr w:type="spellStart"/>
      <w:r w:rsidR="00FE6BC4" w:rsidRPr="00233538">
        <w:rPr>
          <w:rFonts w:cs="Calibri"/>
          <w:szCs w:val="22"/>
        </w:rPr>
        <w:t>arrays</w:t>
      </w:r>
      <w:proofErr w:type="spellEnd"/>
      <w:r w:rsidR="001D5415" w:rsidRPr="00EE6C23">
        <w:rPr>
          <w:rFonts w:cs="Calibri"/>
          <w:szCs w:val="22"/>
        </w:rPr>
        <w:t> ».</w:t>
      </w:r>
    </w:p>
    <w:p w14:paraId="2E36DE79" w14:textId="77777777" w:rsidR="00282540" w:rsidRPr="00EE6C23" w:rsidRDefault="001D5415" w:rsidP="001D5415">
      <w:pPr>
        <w:spacing w:before="0" w:after="120"/>
        <w:rPr>
          <w:rFonts w:cs="Calibri"/>
          <w:szCs w:val="22"/>
        </w:rPr>
      </w:pPr>
      <w:r w:rsidRPr="00EE6C23">
        <w:rPr>
          <w:rFonts w:cs="Calibri"/>
          <w:szCs w:val="22"/>
        </w:rPr>
        <w:t>Le projet de thèse est annexé à la présente convention (</w:t>
      </w:r>
      <w:r w:rsidRPr="00EE6C23">
        <w:rPr>
          <w:rFonts w:cs="Calibri"/>
          <w:b/>
          <w:szCs w:val="22"/>
        </w:rPr>
        <w:t>Annexe 1</w:t>
      </w:r>
      <w:r w:rsidRPr="00EE6C23">
        <w:rPr>
          <w:rFonts w:cs="Calibri"/>
          <w:szCs w:val="22"/>
        </w:rPr>
        <w:t>).</w:t>
      </w:r>
    </w:p>
    <w:p w14:paraId="0A01A146" w14:textId="77777777" w:rsidR="006C3D96" w:rsidRPr="00EE6C23" w:rsidRDefault="006C3D96" w:rsidP="001D5415">
      <w:pPr>
        <w:pStyle w:val="article"/>
        <w:numPr>
          <w:ilvl w:val="0"/>
          <w:numId w:val="5"/>
        </w:numPr>
        <w:spacing w:after="120"/>
        <w:rPr>
          <w:rFonts w:cs="Calibri"/>
          <w:szCs w:val="22"/>
        </w:rPr>
      </w:pPr>
    </w:p>
    <w:p w14:paraId="7B94C1AF" w14:textId="77777777" w:rsidR="00395151" w:rsidRPr="00EE6C23" w:rsidRDefault="00A25596" w:rsidP="001D5415">
      <w:pPr>
        <w:tabs>
          <w:tab w:val="right" w:leader="dot" w:pos="9639"/>
        </w:tabs>
        <w:spacing w:after="120"/>
        <w:rPr>
          <w:rFonts w:cs="Calibri"/>
          <w:szCs w:val="22"/>
        </w:rPr>
      </w:pPr>
      <w:r w:rsidRPr="00EE6C23">
        <w:rPr>
          <w:rFonts w:cs="Calibri"/>
          <w:szCs w:val="22"/>
        </w:rPr>
        <w:t>À</w:t>
      </w:r>
      <w:r w:rsidR="006C3D96" w:rsidRPr="00EE6C23">
        <w:rPr>
          <w:rFonts w:cs="Calibri"/>
          <w:szCs w:val="22"/>
        </w:rPr>
        <w:t xml:space="preserve"> l’Université </w:t>
      </w:r>
      <w:r w:rsidR="0026616E" w:rsidRPr="00EE6C23">
        <w:rPr>
          <w:rFonts w:cs="Calibri"/>
          <w:szCs w:val="22"/>
        </w:rPr>
        <w:t>l</w:t>
      </w:r>
      <w:r w:rsidR="000C07CD" w:rsidRPr="00EE6C23">
        <w:rPr>
          <w:rFonts w:cs="Calibri"/>
          <w:szCs w:val="22"/>
        </w:rPr>
        <w:t>ibre de Bruxelles, le doctorant</w:t>
      </w:r>
      <w:r w:rsidR="006C3D96" w:rsidRPr="00EE6C23">
        <w:rPr>
          <w:rFonts w:cs="Calibri"/>
          <w:szCs w:val="22"/>
        </w:rPr>
        <w:t xml:space="preserve"> doit suivre un progr</w:t>
      </w:r>
      <w:r w:rsidR="00A02E92" w:rsidRPr="00EE6C23">
        <w:rPr>
          <w:rFonts w:cs="Calibri"/>
          <w:szCs w:val="22"/>
        </w:rPr>
        <w:t>amme de formation doctorale (60</w:t>
      </w:r>
      <w:r w:rsidR="00076A54" w:rsidRPr="00EE6C23">
        <w:rPr>
          <w:rFonts w:cs="Calibri"/>
          <w:szCs w:val="22"/>
        </w:rPr>
        <w:t xml:space="preserve"> crédits</w:t>
      </w:r>
      <w:r w:rsidR="00395151" w:rsidRPr="00EE6C23">
        <w:rPr>
          <w:rFonts w:cs="Calibri"/>
          <w:szCs w:val="22"/>
        </w:rPr>
        <w:t>)</w:t>
      </w:r>
    </w:p>
    <w:p w14:paraId="14D74CD0" w14:textId="77777777" w:rsidR="006C3D96" w:rsidRPr="00EE6C23" w:rsidRDefault="004634AB" w:rsidP="001D5415">
      <w:pPr>
        <w:tabs>
          <w:tab w:val="right" w:leader="dot" w:pos="9639"/>
        </w:tabs>
        <w:spacing w:after="120"/>
        <w:rPr>
          <w:rFonts w:cs="Calibri"/>
          <w:szCs w:val="22"/>
        </w:rPr>
      </w:pPr>
      <w:r w:rsidRPr="00EE6C23">
        <w:rPr>
          <w:rFonts w:cs="Calibri"/>
          <w:szCs w:val="22"/>
        </w:rPr>
        <w:t>La</w:t>
      </w:r>
      <w:r w:rsidR="00A25596" w:rsidRPr="00EE6C23">
        <w:rPr>
          <w:rFonts w:cs="Calibri"/>
          <w:szCs w:val="22"/>
        </w:rPr>
        <w:t xml:space="preserve"> formation doctorale est organisée et jugée équivalente par les deux institutions partenaires,</w:t>
      </w:r>
      <w:r w:rsidRPr="00EE6C23">
        <w:rPr>
          <w:rFonts w:cs="Calibri"/>
          <w:szCs w:val="22"/>
        </w:rPr>
        <w:t xml:space="preserve"> qui en </w:t>
      </w:r>
      <w:r w:rsidR="007317F5" w:rsidRPr="00EE6C23">
        <w:rPr>
          <w:rFonts w:cs="Calibri"/>
          <w:szCs w:val="22"/>
        </w:rPr>
        <w:t>valident</w:t>
      </w:r>
      <w:r w:rsidR="00A25596" w:rsidRPr="00EE6C23">
        <w:rPr>
          <w:rFonts w:cs="Calibri"/>
          <w:szCs w:val="22"/>
        </w:rPr>
        <w:t xml:space="preserve"> </w:t>
      </w:r>
      <w:r w:rsidR="006C3D96" w:rsidRPr="00EE6C23">
        <w:rPr>
          <w:rFonts w:cs="Calibri"/>
          <w:szCs w:val="22"/>
        </w:rPr>
        <w:t>conjointement</w:t>
      </w:r>
      <w:r w:rsidRPr="00EE6C23">
        <w:rPr>
          <w:rFonts w:cs="Calibri"/>
          <w:szCs w:val="22"/>
        </w:rPr>
        <w:t xml:space="preserve"> le programme</w:t>
      </w:r>
      <w:r w:rsidR="006C3D96" w:rsidRPr="00EE6C23">
        <w:rPr>
          <w:rFonts w:cs="Calibri"/>
          <w:szCs w:val="22"/>
        </w:rPr>
        <w:t xml:space="preserve">. </w:t>
      </w:r>
      <w:r w:rsidR="00306DED" w:rsidRPr="00EE6C23">
        <w:rPr>
          <w:rFonts w:cs="Calibri"/>
          <w:szCs w:val="22"/>
        </w:rPr>
        <w:t>La formation</w:t>
      </w:r>
      <w:r w:rsidR="00DE0690" w:rsidRPr="00EE6C23">
        <w:rPr>
          <w:rFonts w:cs="Calibri"/>
          <w:szCs w:val="22"/>
        </w:rPr>
        <w:t xml:space="preserve"> (60</w:t>
      </w:r>
      <w:r w:rsidR="00076A54" w:rsidRPr="00EE6C23">
        <w:rPr>
          <w:rFonts w:cs="Calibri"/>
          <w:szCs w:val="22"/>
        </w:rPr>
        <w:t xml:space="preserve"> crédits</w:t>
      </w:r>
      <w:r w:rsidR="00DE0690" w:rsidRPr="00EE6C23">
        <w:rPr>
          <w:rFonts w:cs="Calibri"/>
          <w:szCs w:val="22"/>
        </w:rPr>
        <w:t>)</w:t>
      </w:r>
      <w:r w:rsidR="00306DED" w:rsidRPr="00EE6C23">
        <w:rPr>
          <w:rFonts w:cs="Calibri"/>
          <w:szCs w:val="22"/>
        </w:rPr>
        <w:t xml:space="preserve"> peut être suivie dans une seule des deux institutions partenaires ou au contraire, être répartie entre les deux institutions.</w:t>
      </w:r>
    </w:p>
    <w:p w14:paraId="22AA9351" w14:textId="77777777" w:rsidR="006C3D96" w:rsidRPr="00EE6C23" w:rsidRDefault="006C3D96" w:rsidP="001D5415">
      <w:pPr>
        <w:spacing w:after="120"/>
        <w:rPr>
          <w:rFonts w:cs="Calibri"/>
          <w:szCs w:val="22"/>
        </w:rPr>
      </w:pPr>
      <w:r w:rsidRPr="00EE6C23">
        <w:rPr>
          <w:rFonts w:cs="Calibri"/>
          <w:szCs w:val="22"/>
        </w:rPr>
        <w:t xml:space="preserve">Si le doctorant a accompli des activités jugées équivalentes antérieurement au doctorat, il pourra </w:t>
      </w:r>
      <w:r w:rsidR="00A25596" w:rsidRPr="00EE6C23">
        <w:rPr>
          <w:rFonts w:cs="Calibri"/>
          <w:szCs w:val="22"/>
        </w:rPr>
        <w:t>demander à les</w:t>
      </w:r>
      <w:r w:rsidRPr="00EE6C23">
        <w:rPr>
          <w:rFonts w:cs="Calibri"/>
          <w:szCs w:val="22"/>
        </w:rPr>
        <w:t xml:space="preserve"> faire valider dans le cadre de la formation doctorale</w:t>
      </w:r>
      <w:r w:rsidR="00EF652C" w:rsidRPr="00EE6C23">
        <w:rPr>
          <w:rFonts w:cs="Calibri"/>
          <w:szCs w:val="22"/>
        </w:rPr>
        <w:t>.</w:t>
      </w:r>
    </w:p>
    <w:p w14:paraId="04E25668" w14:textId="77777777" w:rsidR="004634AB" w:rsidRPr="00EE6C23" w:rsidRDefault="004634AB" w:rsidP="004634AB">
      <w:pPr>
        <w:pStyle w:val="article"/>
        <w:numPr>
          <w:ilvl w:val="0"/>
          <w:numId w:val="5"/>
        </w:numPr>
        <w:spacing w:after="120"/>
        <w:rPr>
          <w:rFonts w:cs="Calibri"/>
          <w:szCs w:val="22"/>
        </w:rPr>
      </w:pPr>
    </w:p>
    <w:p w14:paraId="7A198E4C" w14:textId="77777777" w:rsidR="006C3D96" w:rsidRPr="00EE6C23" w:rsidRDefault="00A2334B" w:rsidP="00395151">
      <w:pPr>
        <w:spacing w:after="120"/>
        <w:rPr>
          <w:rFonts w:cs="Calibri"/>
          <w:szCs w:val="22"/>
        </w:rPr>
      </w:pPr>
      <w:r w:rsidRPr="00EE6C23">
        <w:rPr>
          <w:rFonts w:cs="Calibri"/>
          <w:szCs w:val="22"/>
        </w:rPr>
        <w:t xml:space="preserve">La durée prévisionnelle des travaux de recherche est fixée à </w:t>
      </w:r>
      <w:r w:rsidR="00BA63AF" w:rsidRPr="00EE6C23">
        <w:rPr>
          <w:rFonts w:cs="Calibri"/>
          <w:b/>
          <w:szCs w:val="22"/>
        </w:rPr>
        <w:t xml:space="preserve">3 </w:t>
      </w:r>
      <w:r w:rsidRPr="00EE6C23">
        <w:rPr>
          <w:rFonts w:cs="Calibri"/>
          <w:b/>
          <w:szCs w:val="22"/>
        </w:rPr>
        <w:t>ans</w:t>
      </w:r>
      <w:r w:rsidRPr="00EE6C23">
        <w:rPr>
          <w:rFonts w:cs="Calibri"/>
          <w:szCs w:val="22"/>
        </w:rPr>
        <w:t xml:space="preserve"> à compter de la date de 1ère inscription dans l’un des deux établissements. Cette durée ne pourra être prolongée qu'à titre exceptionnel après avis favorable des deux établissements et sur proposition des directeurs de thèse et accord de l’école doctorale de l’établissement. Cette demande de dérogation doit être présentée chaque année au-delà de la 3e année.</w:t>
      </w:r>
    </w:p>
    <w:p w14:paraId="4174F47E" w14:textId="77777777" w:rsidR="00066B84" w:rsidRPr="00EE6C23" w:rsidRDefault="00066B84" w:rsidP="00066B84">
      <w:pPr>
        <w:pStyle w:val="article"/>
        <w:numPr>
          <w:ilvl w:val="0"/>
          <w:numId w:val="5"/>
        </w:numPr>
        <w:spacing w:after="120"/>
        <w:rPr>
          <w:rFonts w:cs="Calibri"/>
          <w:szCs w:val="22"/>
        </w:rPr>
      </w:pPr>
    </w:p>
    <w:p w14:paraId="3ED45B6B" w14:textId="77777777" w:rsidR="00076A54" w:rsidRPr="00EE6C23" w:rsidRDefault="00076A54" w:rsidP="00076A54">
      <w:pPr>
        <w:spacing w:after="120"/>
        <w:rPr>
          <w:rFonts w:cs="Calibri"/>
          <w:szCs w:val="22"/>
        </w:rPr>
      </w:pPr>
      <w:r w:rsidRPr="00EE6C23">
        <w:rPr>
          <w:rFonts w:cs="Calibri"/>
          <w:szCs w:val="22"/>
        </w:rPr>
        <w:t xml:space="preserve">Avant la fin de la deuxième année de doctorat, le/la doctorant(e) présente devant son comité d’accompagnement une épreuve intermédiaire qui a pour objectif de vérifier que ses travaux sont en mesure d’aboutir dans les temps à la présentation de la thèse. Cette épreuve doit impérativement être réussie avant la soutenance de la thèse. </w:t>
      </w:r>
    </w:p>
    <w:p w14:paraId="73C3E2F2" w14:textId="77777777" w:rsidR="00076A54" w:rsidRPr="00EE6C23" w:rsidRDefault="00076A54" w:rsidP="00076A54">
      <w:pPr>
        <w:spacing w:after="120"/>
        <w:rPr>
          <w:rFonts w:cs="Calibri"/>
          <w:szCs w:val="22"/>
        </w:rPr>
      </w:pPr>
      <w:r w:rsidRPr="00EE6C23">
        <w:rPr>
          <w:rFonts w:cs="Calibri"/>
          <w:szCs w:val="22"/>
        </w:rPr>
        <w:t>En cas de réussite, les travaux qui ont mené à l’épreuve sont validés à raison de 20 crédits pour la formation doctorale.</w:t>
      </w:r>
    </w:p>
    <w:p w14:paraId="3CE65E44" w14:textId="77777777" w:rsidR="006C3D96" w:rsidRPr="00EE6C23" w:rsidRDefault="006C3D96" w:rsidP="001D5415">
      <w:pPr>
        <w:pStyle w:val="article"/>
        <w:numPr>
          <w:ilvl w:val="0"/>
          <w:numId w:val="5"/>
        </w:numPr>
        <w:spacing w:after="120"/>
        <w:rPr>
          <w:rFonts w:cs="Calibri"/>
          <w:szCs w:val="22"/>
        </w:rPr>
      </w:pPr>
    </w:p>
    <w:p w14:paraId="6CBB3662" w14:textId="77777777" w:rsidR="00EE192F" w:rsidRPr="00EE6C23" w:rsidRDefault="00EE192F" w:rsidP="00EE192F">
      <w:pPr>
        <w:ind w:right="-1"/>
        <w:rPr>
          <w:rFonts w:cs="Calibri"/>
          <w:szCs w:val="22"/>
        </w:rPr>
      </w:pPr>
      <w:r w:rsidRPr="00EE6C23">
        <w:rPr>
          <w:rFonts w:cs="Calibri"/>
          <w:szCs w:val="22"/>
        </w:rPr>
        <w:t>La préparation de la thèse s’effectue par périodes alternées entres les établissements cosignataires selon un équilibre précisé dans un calendrier élaboré après avis des deux directeurs de thèse prévus à l'article 1 et accord de l’école doctorale.</w:t>
      </w:r>
    </w:p>
    <w:p w14:paraId="65224C14" w14:textId="77777777" w:rsidR="00EE192F" w:rsidRPr="00EE6C23" w:rsidRDefault="005759A0" w:rsidP="005759A0">
      <w:pPr>
        <w:ind w:right="-1"/>
        <w:rPr>
          <w:rFonts w:cs="Calibri"/>
          <w:szCs w:val="22"/>
        </w:rPr>
      </w:pPr>
      <w:r w:rsidRPr="00EE6C23">
        <w:rPr>
          <w:rFonts w:cs="Calibri"/>
          <w:szCs w:val="22"/>
        </w:rPr>
        <w:t>La modification éventuelle de ce calendrier devra être validée par les directeurs de thèse des deux établissements signataires et le directeur de l’école doctorale au moins un mois à l'avance, et le calendrier ainsi modifié sera annexé à la présente convention.</w:t>
      </w:r>
    </w:p>
    <w:p w14:paraId="6FCD8C7B" w14:textId="77777777" w:rsidR="00FE6BC4" w:rsidRPr="00EE6C23" w:rsidRDefault="00306DED" w:rsidP="00C44AE5">
      <w:pPr>
        <w:spacing w:after="120"/>
        <w:rPr>
          <w:rFonts w:cs="Calibri"/>
          <w:szCs w:val="22"/>
        </w:rPr>
      </w:pPr>
      <w:r w:rsidRPr="00EE6C23">
        <w:rPr>
          <w:rFonts w:cs="Calibri"/>
          <w:szCs w:val="22"/>
        </w:rPr>
        <w:t>Afin de garantir la réalité de la cotutelle, chaque institution assure l’encadrement des travaux du</w:t>
      </w:r>
      <w:r w:rsidR="003F7F7A" w:rsidRPr="00EE6C23">
        <w:rPr>
          <w:rFonts w:cs="Calibri"/>
          <w:szCs w:val="22"/>
        </w:rPr>
        <w:t xml:space="preserve"> doctorant </w:t>
      </w:r>
      <w:r w:rsidRPr="00EE6C23">
        <w:rPr>
          <w:rFonts w:cs="Calibri"/>
          <w:szCs w:val="22"/>
        </w:rPr>
        <w:t>durant une période totale d’au minimum un an.</w:t>
      </w:r>
    </w:p>
    <w:p w14:paraId="3B933622" w14:textId="77777777" w:rsidR="003D46A7" w:rsidRPr="00EE6C23" w:rsidRDefault="003D46A7" w:rsidP="00C44AE5">
      <w:pPr>
        <w:spacing w:after="120"/>
        <w:rPr>
          <w:rFonts w:cs="Calibri"/>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3276"/>
        <w:gridCol w:w="3827"/>
      </w:tblGrid>
      <w:tr w:rsidR="00213B6C" w:rsidRPr="00EE6C23" w14:paraId="77255E36" w14:textId="77777777" w:rsidTr="00907745">
        <w:trPr>
          <w:trHeight w:val="484"/>
        </w:trPr>
        <w:tc>
          <w:tcPr>
            <w:tcW w:w="2928" w:type="dxa"/>
            <w:shd w:val="clear" w:color="auto" w:fill="auto"/>
            <w:vAlign w:val="center"/>
          </w:tcPr>
          <w:p w14:paraId="19907C1D" w14:textId="77777777" w:rsidR="00213B6C" w:rsidRPr="00EE6C23" w:rsidRDefault="00213B6C" w:rsidP="00FD6F47">
            <w:pPr>
              <w:rPr>
                <w:rFonts w:cs="Calibri"/>
                <w:szCs w:val="22"/>
              </w:rPr>
            </w:pPr>
          </w:p>
        </w:tc>
        <w:tc>
          <w:tcPr>
            <w:tcW w:w="3276" w:type="dxa"/>
            <w:shd w:val="clear" w:color="auto" w:fill="auto"/>
            <w:vAlign w:val="center"/>
          </w:tcPr>
          <w:p w14:paraId="56F61C22" w14:textId="77777777" w:rsidR="00213B6C" w:rsidRPr="00EE6C23" w:rsidRDefault="009A62F7" w:rsidP="00FD6F47">
            <w:pPr>
              <w:rPr>
                <w:rFonts w:cs="Calibri"/>
                <w:szCs w:val="22"/>
              </w:rPr>
            </w:pPr>
            <w:r w:rsidRPr="00EE6C23">
              <w:rPr>
                <w:rFonts w:cs="Calibri"/>
                <w:szCs w:val="22"/>
              </w:rPr>
              <w:t>SU</w:t>
            </w:r>
          </w:p>
        </w:tc>
        <w:tc>
          <w:tcPr>
            <w:tcW w:w="3827" w:type="dxa"/>
            <w:shd w:val="clear" w:color="auto" w:fill="auto"/>
            <w:vAlign w:val="center"/>
          </w:tcPr>
          <w:p w14:paraId="3AA215A6" w14:textId="77777777" w:rsidR="00213B6C" w:rsidRPr="00EE6C23" w:rsidRDefault="00CF40B6" w:rsidP="00FD6F47">
            <w:pPr>
              <w:rPr>
                <w:rFonts w:cs="Calibri"/>
                <w:szCs w:val="22"/>
              </w:rPr>
            </w:pPr>
            <w:r w:rsidRPr="00EE6C23">
              <w:rPr>
                <w:rFonts w:cs="Calibri"/>
                <w:szCs w:val="22"/>
              </w:rPr>
              <w:t>ULB</w:t>
            </w:r>
          </w:p>
        </w:tc>
      </w:tr>
      <w:tr w:rsidR="00213B6C" w:rsidRPr="00EE6C23" w14:paraId="3DEE3AC3" w14:textId="77777777" w:rsidTr="00907745">
        <w:trPr>
          <w:trHeight w:val="2046"/>
        </w:trPr>
        <w:tc>
          <w:tcPr>
            <w:tcW w:w="2928" w:type="dxa"/>
            <w:shd w:val="clear" w:color="auto" w:fill="auto"/>
            <w:vAlign w:val="center"/>
          </w:tcPr>
          <w:p w14:paraId="6F9C46CF" w14:textId="77777777" w:rsidR="00213B6C" w:rsidRPr="00EE6C23" w:rsidRDefault="00213B6C" w:rsidP="00FD6F47">
            <w:pPr>
              <w:rPr>
                <w:rFonts w:cs="Calibri"/>
                <w:szCs w:val="22"/>
              </w:rPr>
            </w:pPr>
            <w:r w:rsidRPr="00EE6C23">
              <w:rPr>
                <w:rFonts w:cs="Calibri"/>
                <w:szCs w:val="22"/>
              </w:rPr>
              <w:t xml:space="preserve">Calendrier prévisionnel des </w:t>
            </w:r>
          </w:p>
          <w:p w14:paraId="59556384" w14:textId="77777777" w:rsidR="00213B6C" w:rsidRPr="00EE6C23" w:rsidRDefault="00213B6C" w:rsidP="00FD6F47">
            <w:pPr>
              <w:rPr>
                <w:rFonts w:cs="Calibri"/>
                <w:szCs w:val="22"/>
              </w:rPr>
            </w:pPr>
            <w:proofErr w:type="gramStart"/>
            <w:r w:rsidRPr="00EE6C23">
              <w:rPr>
                <w:rFonts w:cs="Calibri"/>
                <w:szCs w:val="22"/>
              </w:rPr>
              <w:t>périodes</w:t>
            </w:r>
            <w:proofErr w:type="gramEnd"/>
            <w:r w:rsidRPr="00EE6C23">
              <w:rPr>
                <w:rFonts w:cs="Calibri"/>
                <w:szCs w:val="22"/>
              </w:rPr>
              <w:t xml:space="preserve"> alternatives</w:t>
            </w:r>
          </w:p>
          <w:p w14:paraId="3BD7A395" w14:textId="77777777" w:rsidR="00213B6C" w:rsidRPr="00EE6C23" w:rsidRDefault="00213B6C" w:rsidP="00FD6F47">
            <w:pPr>
              <w:rPr>
                <w:rFonts w:cs="Calibri"/>
                <w:szCs w:val="22"/>
              </w:rPr>
            </w:pPr>
            <w:proofErr w:type="gramStart"/>
            <w:r w:rsidRPr="00EE6C23">
              <w:rPr>
                <w:rFonts w:cs="Calibri"/>
                <w:szCs w:val="22"/>
              </w:rPr>
              <w:t>prévues</w:t>
            </w:r>
            <w:proofErr w:type="gramEnd"/>
            <w:r w:rsidRPr="00EE6C23">
              <w:rPr>
                <w:rFonts w:cs="Calibri"/>
                <w:szCs w:val="22"/>
              </w:rPr>
              <w:t xml:space="preserve"> dans </w:t>
            </w:r>
          </w:p>
          <w:p w14:paraId="5AAB62CB" w14:textId="77777777" w:rsidR="00213B6C" w:rsidRPr="00EE6C23" w:rsidRDefault="00213B6C" w:rsidP="00FD6F47">
            <w:pPr>
              <w:rPr>
                <w:rFonts w:cs="Calibri"/>
                <w:szCs w:val="22"/>
              </w:rPr>
            </w:pPr>
            <w:proofErr w:type="gramStart"/>
            <w:r w:rsidRPr="00EE6C23">
              <w:rPr>
                <w:rFonts w:cs="Calibri"/>
                <w:szCs w:val="22"/>
              </w:rPr>
              <w:t>chacun</w:t>
            </w:r>
            <w:proofErr w:type="gramEnd"/>
            <w:r w:rsidRPr="00EE6C23">
              <w:rPr>
                <w:rFonts w:cs="Calibri"/>
                <w:szCs w:val="22"/>
              </w:rPr>
              <w:t xml:space="preserve"> des pays (au minimum 1</w:t>
            </w:r>
            <w:r w:rsidR="00EC6DE2" w:rsidRPr="00EE6C23">
              <w:rPr>
                <w:rFonts w:cs="Calibri"/>
                <w:szCs w:val="22"/>
              </w:rPr>
              <w:t xml:space="preserve"> année à l’ULB)</w:t>
            </w:r>
            <w:r w:rsidRPr="00EE6C23">
              <w:rPr>
                <w:rFonts w:cs="Calibri"/>
                <w:szCs w:val="22"/>
              </w:rPr>
              <w:t xml:space="preserve"> :</w:t>
            </w:r>
          </w:p>
          <w:p w14:paraId="7BF9F383" w14:textId="77777777" w:rsidR="00213B6C" w:rsidRPr="00EE6C23" w:rsidRDefault="00213B6C" w:rsidP="00FD6F47">
            <w:pPr>
              <w:rPr>
                <w:rFonts w:cs="Calibri"/>
                <w:szCs w:val="22"/>
              </w:rPr>
            </w:pPr>
          </w:p>
        </w:tc>
        <w:tc>
          <w:tcPr>
            <w:tcW w:w="3276" w:type="dxa"/>
            <w:shd w:val="clear" w:color="auto" w:fill="auto"/>
            <w:vAlign w:val="center"/>
          </w:tcPr>
          <w:p w14:paraId="3EFFECC4" w14:textId="77777777" w:rsidR="00907745" w:rsidRPr="00233538" w:rsidRDefault="00CC21A4" w:rsidP="006C3F20">
            <w:pPr>
              <w:rPr>
                <w:rFonts w:cs="Calibri"/>
                <w:szCs w:val="22"/>
              </w:rPr>
            </w:pPr>
            <w:r w:rsidRPr="00233538">
              <w:rPr>
                <w:rFonts w:cs="Calibri"/>
                <w:szCs w:val="22"/>
              </w:rPr>
              <w:t>Du</w:t>
            </w:r>
            <w:r w:rsidR="006977EB" w:rsidRPr="00233538">
              <w:rPr>
                <w:rFonts w:cs="Calibri"/>
                <w:szCs w:val="22"/>
              </w:rPr>
              <w:t xml:space="preserve"> 01/10/2019</w:t>
            </w:r>
            <w:r w:rsidRPr="00233538">
              <w:rPr>
                <w:rFonts w:cs="Calibri"/>
                <w:szCs w:val="22"/>
              </w:rPr>
              <w:t xml:space="preserve"> </w:t>
            </w:r>
            <w:r w:rsidR="006977EB" w:rsidRPr="00233538">
              <w:rPr>
                <w:rFonts w:cs="Calibri"/>
                <w:szCs w:val="22"/>
              </w:rPr>
              <w:t>au 31/03/2021</w:t>
            </w:r>
          </w:p>
          <w:p w14:paraId="7B2ADE8F" w14:textId="77777777" w:rsidR="00213B6C" w:rsidRPr="00233538" w:rsidRDefault="00213B6C" w:rsidP="006977EB">
            <w:pPr>
              <w:rPr>
                <w:rFonts w:cs="Calibri"/>
                <w:szCs w:val="22"/>
              </w:rPr>
            </w:pPr>
          </w:p>
        </w:tc>
        <w:tc>
          <w:tcPr>
            <w:tcW w:w="3827" w:type="dxa"/>
            <w:shd w:val="clear" w:color="auto" w:fill="auto"/>
            <w:vAlign w:val="center"/>
          </w:tcPr>
          <w:p w14:paraId="36A91F77" w14:textId="77777777" w:rsidR="006977EB" w:rsidRPr="00233538" w:rsidRDefault="006977EB" w:rsidP="00FD6F47">
            <w:pPr>
              <w:rPr>
                <w:rFonts w:cs="Calibri"/>
                <w:szCs w:val="22"/>
              </w:rPr>
            </w:pPr>
            <w:r w:rsidRPr="00233538">
              <w:rPr>
                <w:rFonts w:cs="Calibri"/>
                <w:szCs w:val="22"/>
              </w:rPr>
              <w:t xml:space="preserve">Du 01/10/2018 au 30/09/2019 </w:t>
            </w:r>
          </w:p>
          <w:p w14:paraId="1128FA77" w14:textId="77777777" w:rsidR="003F7F7A" w:rsidRPr="00233538" w:rsidRDefault="006977EB" w:rsidP="00FD6F47">
            <w:pPr>
              <w:rPr>
                <w:rFonts w:cs="Calibri"/>
                <w:szCs w:val="22"/>
              </w:rPr>
            </w:pPr>
            <w:r w:rsidRPr="00233538">
              <w:rPr>
                <w:rFonts w:cs="Calibri"/>
                <w:szCs w:val="22"/>
              </w:rPr>
              <w:t>Du 01/04/2021</w:t>
            </w:r>
            <w:r w:rsidR="004D34C1" w:rsidRPr="00233538">
              <w:rPr>
                <w:rFonts w:cs="Calibri"/>
                <w:szCs w:val="22"/>
              </w:rPr>
              <w:t xml:space="preserve">au </w:t>
            </w:r>
            <w:r w:rsidRPr="00233538">
              <w:rPr>
                <w:rFonts w:cs="Calibri"/>
                <w:szCs w:val="22"/>
              </w:rPr>
              <w:t>01/10/2021</w:t>
            </w:r>
          </w:p>
          <w:p w14:paraId="6C1D5FB9" w14:textId="77777777" w:rsidR="00213B6C" w:rsidRPr="00233538" w:rsidRDefault="00213B6C" w:rsidP="006977EB">
            <w:pPr>
              <w:rPr>
                <w:rFonts w:cs="Calibri"/>
                <w:szCs w:val="22"/>
              </w:rPr>
            </w:pPr>
          </w:p>
        </w:tc>
      </w:tr>
    </w:tbl>
    <w:p w14:paraId="77511CBC" w14:textId="77777777" w:rsidR="00A25596" w:rsidRPr="00EE6C23" w:rsidRDefault="00A25596" w:rsidP="001D5415">
      <w:pPr>
        <w:pStyle w:val="Titre2"/>
        <w:spacing w:after="120"/>
        <w:jc w:val="center"/>
        <w:rPr>
          <w:rFonts w:cs="Calibri"/>
          <w:szCs w:val="22"/>
          <w:u w:val="single"/>
        </w:rPr>
      </w:pPr>
      <w:r w:rsidRPr="00EE6C23">
        <w:rPr>
          <w:rFonts w:cs="Calibri"/>
          <w:szCs w:val="22"/>
          <w:u w:val="single"/>
        </w:rPr>
        <w:lastRenderedPageBreak/>
        <w:t xml:space="preserve">Titre </w:t>
      </w:r>
      <w:r w:rsidR="00DF07C8" w:rsidRPr="00EE6C23">
        <w:rPr>
          <w:rFonts w:cs="Calibri"/>
          <w:szCs w:val="22"/>
          <w:u w:val="single"/>
        </w:rPr>
        <w:t>4</w:t>
      </w:r>
      <w:r w:rsidRPr="00EE6C23">
        <w:rPr>
          <w:rFonts w:cs="Calibri"/>
          <w:szCs w:val="22"/>
          <w:u w:val="single"/>
        </w:rPr>
        <w:t> : Soutenance et diplôme</w:t>
      </w:r>
    </w:p>
    <w:p w14:paraId="7DC84696" w14:textId="77777777" w:rsidR="00A25596" w:rsidRPr="00EE6C23" w:rsidRDefault="00A25596" w:rsidP="001D5415">
      <w:pPr>
        <w:pStyle w:val="article"/>
        <w:numPr>
          <w:ilvl w:val="0"/>
          <w:numId w:val="5"/>
        </w:numPr>
        <w:spacing w:after="120"/>
        <w:rPr>
          <w:rFonts w:cs="Calibri"/>
          <w:szCs w:val="22"/>
        </w:rPr>
      </w:pPr>
    </w:p>
    <w:p w14:paraId="0748F716" w14:textId="77777777" w:rsidR="00A25596" w:rsidRPr="00EE6C23" w:rsidRDefault="00AD5770" w:rsidP="0049172E">
      <w:pPr>
        <w:spacing w:after="120"/>
        <w:rPr>
          <w:rFonts w:cs="Calibri"/>
          <w:szCs w:val="22"/>
        </w:rPr>
      </w:pPr>
      <w:r w:rsidRPr="00EE6C23">
        <w:rPr>
          <w:rFonts w:cs="Calibri"/>
          <w:szCs w:val="22"/>
        </w:rPr>
        <w:t>Pour ê</w:t>
      </w:r>
      <w:r w:rsidR="003F7F7A" w:rsidRPr="00EE6C23">
        <w:rPr>
          <w:rFonts w:cs="Calibri"/>
          <w:szCs w:val="22"/>
        </w:rPr>
        <w:t>tre admis à la soutenance, le</w:t>
      </w:r>
      <w:r w:rsidRPr="00EE6C23">
        <w:rPr>
          <w:rFonts w:cs="Calibri"/>
          <w:szCs w:val="22"/>
        </w:rPr>
        <w:t xml:space="preserve"> doctorant</w:t>
      </w:r>
      <w:r w:rsidR="003F7F7A" w:rsidRPr="00EE6C23">
        <w:rPr>
          <w:rFonts w:cs="Calibri"/>
          <w:szCs w:val="22"/>
        </w:rPr>
        <w:t xml:space="preserve"> </w:t>
      </w:r>
      <w:r w:rsidRPr="00EE6C23">
        <w:rPr>
          <w:rFonts w:cs="Calibri"/>
          <w:szCs w:val="22"/>
        </w:rPr>
        <w:t>do</w:t>
      </w:r>
      <w:r w:rsidR="003F7F7A" w:rsidRPr="00EE6C23">
        <w:rPr>
          <w:rFonts w:cs="Calibri"/>
          <w:szCs w:val="22"/>
        </w:rPr>
        <w:t>it être régulièrement inscrit</w:t>
      </w:r>
      <w:r w:rsidR="00EC6DE2" w:rsidRPr="00EE6C23">
        <w:rPr>
          <w:rFonts w:cs="Calibri"/>
          <w:szCs w:val="22"/>
        </w:rPr>
        <w:t xml:space="preserve"> (</w:t>
      </w:r>
      <w:r w:rsidR="00F01B8B" w:rsidRPr="00EE6C23">
        <w:rPr>
          <w:rFonts w:cs="Calibri"/>
          <w:szCs w:val="22"/>
        </w:rPr>
        <w:t xml:space="preserve">ce qui suppose pour </w:t>
      </w:r>
      <w:r w:rsidR="00C12AFE" w:rsidRPr="00EE6C23">
        <w:rPr>
          <w:rFonts w:cs="Calibri"/>
          <w:szCs w:val="22"/>
        </w:rPr>
        <w:t xml:space="preserve">SU </w:t>
      </w:r>
      <w:r w:rsidR="00CF40B6" w:rsidRPr="00EE6C23">
        <w:rPr>
          <w:rFonts w:cs="Calibri"/>
          <w:szCs w:val="22"/>
        </w:rPr>
        <w:t xml:space="preserve">et pour l’ULB </w:t>
      </w:r>
      <w:r w:rsidR="00F01B8B" w:rsidRPr="00EE6C23">
        <w:rPr>
          <w:rFonts w:cs="Calibri"/>
          <w:szCs w:val="22"/>
        </w:rPr>
        <w:t>que le comité de suivi a rendu un rapport favorable)</w:t>
      </w:r>
      <w:r w:rsidRPr="00EE6C23">
        <w:rPr>
          <w:rFonts w:cs="Calibri"/>
          <w:szCs w:val="22"/>
        </w:rPr>
        <w:t xml:space="preserve"> au doctorat et avoir validé les 60</w:t>
      </w:r>
      <w:r w:rsidR="00076A54" w:rsidRPr="00EE6C23">
        <w:rPr>
          <w:rFonts w:cs="Calibri"/>
          <w:szCs w:val="22"/>
        </w:rPr>
        <w:t xml:space="preserve"> crédits</w:t>
      </w:r>
      <w:r w:rsidR="00A35FEB" w:rsidRPr="00EE6C23">
        <w:rPr>
          <w:rFonts w:cs="Calibri"/>
          <w:szCs w:val="22"/>
        </w:rPr>
        <w:t> </w:t>
      </w:r>
      <w:r w:rsidRPr="00EE6C23">
        <w:rPr>
          <w:rFonts w:cs="Calibri"/>
          <w:szCs w:val="22"/>
        </w:rPr>
        <w:t xml:space="preserve">de la formation doctorale.  </w:t>
      </w:r>
    </w:p>
    <w:p w14:paraId="153BAD95" w14:textId="77777777" w:rsidR="004F1BDA" w:rsidRPr="00EE6C23" w:rsidRDefault="004F1BDA" w:rsidP="004F1BDA">
      <w:pPr>
        <w:spacing w:after="120"/>
        <w:rPr>
          <w:rFonts w:cs="Calibri"/>
          <w:szCs w:val="22"/>
        </w:rPr>
      </w:pPr>
      <w:r w:rsidRPr="00EE6C23">
        <w:rPr>
          <w:rFonts w:cs="Calibri"/>
          <w:szCs w:val="22"/>
        </w:rPr>
        <w:t xml:space="preserve">L'autorisation de soutenance de la thèse est accordée conjointement par les deux établissements, après avis favorable de leurs instances compétentes et selon les modalités prévues par chacun de ces établissements. </w:t>
      </w:r>
    </w:p>
    <w:p w14:paraId="2D7EF583" w14:textId="77777777" w:rsidR="004F1BDA" w:rsidRPr="00EE6C23" w:rsidRDefault="004C2F1A" w:rsidP="004F1BDA">
      <w:pPr>
        <w:spacing w:after="120"/>
        <w:rPr>
          <w:rFonts w:cs="Calibri"/>
          <w:szCs w:val="22"/>
        </w:rPr>
      </w:pPr>
      <w:proofErr w:type="gramStart"/>
      <w:r w:rsidRPr="00EE6C23">
        <w:rPr>
          <w:rFonts w:cs="Calibri"/>
          <w:szCs w:val="22"/>
        </w:rPr>
        <w:t xml:space="preserve">A </w:t>
      </w:r>
      <w:r w:rsidR="009A62F7" w:rsidRPr="00EE6C23">
        <w:rPr>
          <w:rFonts w:cs="Calibri"/>
          <w:szCs w:val="22"/>
        </w:rPr>
        <w:t xml:space="preserve"> SU</w:t>
      </w:r>
      <w:proofErr w:type="gramEnd"/>
      <w:r w:rsidR="009A62F7" w:rsidRPr="00EE6C23">
        <w:rPr>
          <w:rFonts w:cs="Calibri"/>
          <w:szCs w:val="22"/>
        </w:rPr>
        <w:t>,</w:t>
      </w:r>
      <w:r w:rsidRPr="00EE6C23">
        <w:rPr>
          <w:rFonts w:cs="Calibri"/>
          <w:szCs w:val="22"/>
        </w:rPr>
        <w:t xml:space="preserve"> l</w:t>
      </w:r>
      <w:r w:rsidR="004F1BDA" w:rsidRPr="00EE6C23">
        <w:rPr>
          <w:rFonts w:cs="Calibri"/>
          <w:szCs w:val="22"/>
        </w:rPr>
        <w:t>es travaux du candidat sont préalablement examinés par au moins deux rapporteurs désignés par les établissements, habilités à diriger des recherches ou assimilés et extérieurs aux établissements cosignataires, sur proposition des responsables des établissements.</w:t>
      </w:r>
    </w:p>
    <w:p w14:paraId="7A9D67E5" w14:textId="77777777" w:rsidR="004C2F1A" w:rsidRPr="00EE6C23" w:rsidRDefault="004C2F1A" w:rsidP="004F1BDA">
      <w:pPr>
        <w:spacing w:after="120"/>
        <w:rPr>
          <w:rFonts w:cs="Calibri"/>
          <w:szCs w:val="22"/>
        </w:rPr>
      </w:pPr>
      <w:r w:rsidRPr="00EE6C23">
        <w:rPr>
          <w:rFonts w:cs="Calibri"/>
          <w:szCs w:val="22"/>
        </w:rPr>
        <w:t xml:space="preserve">A l’ULB, le comité d’accompagnement suit et évalue </w:t>
      </w:r>
      <w:r w:rsidR="00F034D9" w:rsidRPr="00EE6C23">
        <w:rPr>
          <w:rFonts w:cs="Calibri"/>
          <w:szCs w:val="22"/>
        </w:rPr>
        <w:t xml:space="preserve">préalablement </w:t>
      </w:r>
      <w:r w:rsidRPr="00EE6C23">
        <w:rPr>
          <w:rFonts w:cs="Calibri"/>
          <w:szCs w:val="22"/>
        </w:rPr>
        <w:t xml:space="preserve">l’avancement des travaux du candidat. </w:t>
      </w:r>
    </w:p>
    <w:p w14:paraId="03A7BD12" w14:textId="77777777" w:rsidR="004F1BDA" w:rsidRPr="00EE6C23" w:rsidRDefault="004F1BDA" w:rsidP="004F1BDA">
      <w:pPr>
        <w:spacing w:after="120"/>
        <w:rPr>
          <w:rFonts w:cs="Calibri"/>
          <w:szCs w:val="22"/>
        </w:rPr>
      </w:pPr>
      <w:r w:rsidRPr="00EE6C23">
        <w:rPr>
          <w:rFonts w:cs="Calibri"/>
          <w:szCs w:val="22"/>
        </w:rPr>
        <w:t xml:space="preserve">Le jury est composé sur la base d’une proportion équilibrée de membres de chaque </w:t>
      </w:r>
      <w:r w:rsidR="0049172E" w:rsidRPr="00EE6C23">
        <w:rPr>
          <w:rFonts w:cs="Calibri"/>
          <w:szCs w:val="22"/>
        </w:rPr>
        <w:t>établissement désigné</w:t>
      </w:r>
      <w:r w:rsidRPr="00EE6C23">
        <w:rPr>
          <w:rFonts w:cs="Calibri"/>
          <w:szCs w:val="22"/>
        </w:rPr>
        <w:t xml:space="preserve"> conjointement par les établissements contractants et comprend, en outre, des personnalités extérieures à ces établissements. Le nombre des membres du jury ne peut excéder huit.</w:t>
      </w:r>
    </w:p>
    <w:p w14:paraId="550D1F33" w14:textId="77777777" w:rsidR="00AD5770" w:rsidRPr="00EE6C23" w:rsidRDefault="00AD5770" w:rsidP="00364658">
      <w:pPr>
        <w:spacing w:after="120"/>
        <w:rPr>
          <w:rFonts w:cs="Calibri"/>
          <w:szCs w:val="22"/>
        </w:rPr>
      </w:pPr>
      <w:r w:rsidRPr="00EE6C23">
        <w:rPr>
          <w:rFonts w:cs="Calibri"/>
          <w:szCs w:val="22"/>
        </w:rPr>
        <w:t xml:space="preserve">La composition du jury de thèse est définie de commun accord entre les institutions partenaires et sur proposition de chacune d’elles, conformément aux règlements applicables en leur sein. </w:t>
      </w:r>
    </w:p>
    <w:p w14:paraId="7372C230" w14:textId="77777777" w:rsidR="0035275E" w:rsidRPr="00EE6C23" w:rsidRDefault="00AD5770" w:rsidP="00AD5770">
      <w:pPr>
        <w:spacing w:after="120"/>
        <w:rPr>
          <w:rFonts w:cs="Calibri"/>
          <w:szCs w:val="22"/>
        </w:rPr>
      </w:pPr>
      <w:r w:rsidRPr="00EE6C23">
        <w:rPr>
          <w:rFonts w:cs="Calibri"/>
          <w:szCs w:val="22"/>
        </w:rPr>
        <w:t xml:space="preserve">Ce jury </w:t>
      </w:r>
      <w:r w:rsidRPr="00233538">
        <w:rPr>
          <w:rFonts w:cs="Calibri"/>
          <w:szCs w:val="22"/>
        </w:rPr>
        <w:t xml:space="preserve">comprendra </w:t>
      </w:r>
      <w:r w:rsidR="006D3E58" w:rsidRPr="00233538">
        <w:rPr>
          <w:rFonts w:cs="Calibri"/>
          <w:szCs w:val="22"/>
        </w:rPr>
        <w:t>2</w:t>
      </w:r>
      <w:r w:rsidR="00B16867" w:rsidRPr="00233538">
        <w:rPr>
          <w:rFonts w:cs="Calibri"/>
          <w:szCs w:val="22"/>
        </w:rPr>
        <w:t xml:space="preserve"> </w:t>
      </w:r>
      <w:r w:rsidR="005510E8" w:rsidRPr="00233538">
        <w:rPr>
          <w:rFonts w:cs="Calibri"/>
          <w:szCs w:val="22"/>
        </w:rPr>
        <w:t xml:space="preserve">académiques </w:t>
      </w:r>
      <w:r w:rsidRPr="00233538">
        <w:rPr>
          <w:rFonts w:cs="Calibri"/>
          <w:szCs w:val="22"/>
        </w:rPr>
        <w:t>de l’</w:t>
      </w:r>
      <w:r w:rsidR="002D4826" w:rsidRPr="00233538">
        <w:rPr>
          <w:rFonts w:cs="Calibri"/>
          <w:szCs w:val="22"/>
        </w:rPr>
        <w:t>Université libre de Bruxelles (</w:t>
      </w:r>
      <w:r w:rsidRPr="00233538">
        <w:rPr>
          <w:rFonts w:cs="Calibri"/>
          <w:szCs w:val="22"/>
        </w:rPr>
        <w:t xml:space="preserve">dont </w:t>
      </w:r>
      <w:r w:rsidR="002D4826" w:rsidRPr="00233538">
        <w:rPr>
          <w:rFonts w:cs="Calibri"/>
          <w:szCs w:val="22"/>
        </w:rPr>
        <w:t>le directeur de thèse)</w:t>
      </w:r>
      <w:r w:rsidRPr="00233538">
        <w:rPr>
          <w:rFonts w:cs="Calibri"/>
          <w:szCs w:val="22"/>
        </w:rPr>
        <w:t xml:space="preserve">, </w:t>
      </w:r>
      <w:r w:rsidR="00CA3B88" w:rsidRPr="00233538">
        <w:rPr>
          <w:rFonts w:cs="Calibri"/>
          <w:szCs w:val="22"/>
        </w:rPr>
        <w:t>2</w:t>
      </w:r>
      <w:r w:rsidR="00CA3B88" w:rsidRPr="00EE6C23">
        <w:rPr>
          <w:rFonts w:cs="Calibri"/>
          <w:szCs w:val="22"/>
        </w:rPr>
        <w:t xml:space="preserve"> </w:t>
      </w:r>
      <w:r w:rsidRPr="00EE6C23">
        <w:rPr>
          <w:rFonts w:cs="Calibri"/>
          <w:szCs w:val="22"/>
        </w:rPr>
        <w:t xml:space="preserve">académiques de l’institution partenaire </w:t>
      </w:r>
      <w:r w:rsidR="002D4826" w:rsidRPr="00EE6C23">
        <w:rPr>
          <w:rFonts w:cs="Calibri"/>
          <w:szCs w:val="22"/>
        </w:rPr>
        <w:t xml:space="preserve">(dont le directeur de thèse) </w:t>
      </w:r>
      <w:r w:rsidRPr="00233538">
        <w:rPr>
          <w:rFonts w:cs="Calibri"/>
          <w:szCs w:val="22"/>
        </w:rPr>
        <w:t>et</w:t>
      </w:r>
      <w:r w:rsidR="00B16867" w:rsidRPr="00233538">
        <w:rPr>
          <w:rFonts w:cs="Calibri"/>
          <w:szCs w:val="22"/>
        </w:rPr>
        <w:t xml:space="preserve"> </w:t>
      </w:r>
      <w:r w:rsidR="00CA3B88" w:rsidRPr="00233538">
        <w:rPr>
          <w:rFonts w:cs="Calibri"/>
          <w:szCs w:val="22"/>
        </w:rPr>
        <w:t xml:space="preserve">4 </w:t>
      </w:r>
      <w:r w:rsidRPr="00233538">
        <w:rPr>
          <w:rFonts w:cs="Calibri"/>
          <w:szCs w:val="22"/>
        </w:rPr>
        <w:t>membre</w:t>
      </w:r>
      <w:r w:rsidR="002D133E" w:rsidRPr="00233538">
        <w:rPr>
          <w:rFonts w:cs="Calibri"/>
          <w:szCs w:val="22"/>
        </w:rPr>
        <w:t>s</w:t>
      </w:r>
      <w:r w:rsidRPr="00EE6C23">
        <w:rPr>
          <w:rFonts w:cs="Calibri"/>
          <w:szCs w:val="22"/>
        </w:rPr>
        <w:t xml:space="preserve"> extérieur</w:t>
      </w:r>
      <w:r w:rsidR="002D133E" w:rsidRPr="00EE6C23">
        <w:rPr>
          <w:rFonts w:cs="Calibri"/>
          <w:szCs w:val="22"/>
        </w:rPr>
        <w:t>s</w:t>
      </w:r>
      <w:r w:rsidRPr="00EE6C23">
        <w:rPr>
          <w:rFonts w:cs="Calibri"/>
          <w:szCs w:val="22"/>
        </w:rPr>
        <w:t xml:space="preserve"> aux deux institutions partenaires</w:t>
      </w:r>
      <w:r w:rsidR="001810A9" w:rsidRPr="00EE6C23">
        <w:rPr>
          <w:rFonts w:cs="Calibri"/>
          <w:szCs w:val="22"/>
        </w:rPr>
        <w:t xml:space="preserve"> (chaque institution désignera </w:t>
      </w:r>
      <w:r w:rsidR="00CA3B88" w:rsidRPr="00EE6C23">
        <w:rPr>
          <w:rFonts w:cs="Calibri"/>
          <w:szCs w:val="22"/>
        </w:rPr>
        <w:t>deux</w:t>
      </w:r>
      <w:r w:rsidR="001810A9" w:rsidRPr="00EE6C23">
        <w:rPr>
          <w:rFonts w:cs="Calibri"/>
          <w:szCs w:val="22"/>
        </w:rPr>
        <w:t xml:space="preserve"> membre</w:t>
      </w:r>
      <w:r w:rsidR="00CA3B88" w:rsidRPr="00EE6C23">
        <w:rPr>
          <w:rFonts w:cs="Calibri"/>
          <w:szCs w:val="22"/>
        </w:rPr>
        <w:t>s</w:t>
      </w:r>
      <w:r w:rsidR="001810A9" w:rsidRPr="00EE6C23">
        <w:rPr>
          <w:rFonts w:cs="Calibri"/>
          <w:szCs w:val="22"/>
        </w:rPr>
        <w:t>)</w:t>
      </w:r>
      <w:r w:rsidRPr="00EE6C23">
        <w:rPr>
          <w:rFonts w:cs="Calibri"/>
          <w:szCs w:val="22"/>
        </w:rPr>
        <w:t>, tous porteurs du titre de docteur obtenu après la soutenance d’une thèse ou d’agrégé de l’enseignement supérieur.</w:t>
      </w:r>
      <w:r w:rsidR="00FA7D71" w:rsidRPr="00EE6C23">
        <w:rPr>
          <w:rFonts w:cs="Calibri"/>
          <w:szCs w:val="22"/>
        </w:rPr>
        <w:t xml:space="preserve"> </w:t>
      </w:r>
    </w:p>
    <w:p w14:paraId="1490A367" w14:textId="77777777" w:rsidR="004F1BDA" w:rsidRPr="00EE6C23" w:rsidRDefault="004F1BDA" w:rsidP="001B7B8E">
      <w:pPr>
        <w:spacing w:after="120"/>
        <w:rPr>
          <w:rFonts w:cs="Calibri"/>
          <w:szCs w:val="22"/>
        </w:rPr>
      </w:pPr>
      <w:r w:rsidRPr="00EE6C23">
        <w:rPr>
          <w:rFonts w:cs="Calibri"/>
          <w:szCs w:val="22"/>
        </w:rPr>
        <w:t>Les directeurs de thèse seront membres du jury.</w:t>
      </w:r>
    </w:p>
    <w:p w14:paraId="0BD9528E" w14:textId="77777777" w:rsidR="00A25596" w:rsidRPr="00EE6C23" w:rsidRDefault="00A25596" w:rsidP="001D5415">
      <w:pPr>
        <w:pStyle w:val="article"/>
        <w:numPr>
          <w:ilvl w:val="0"/>
          <w:numId w:val="5"/>
        </w:numPr>
        <w:spacing w:after="120"/>
        <w:rPr>
          <w:rFonts w:cs="Calibri"/>
          <w:szCs w:val="22"/>
        </w:rPr>
      </w:pPr>
    </w:p>
    <w:p w14:paraId="2B40C48A" w14:textId="77777777" w:rsidR="00051F45" w:rsidRPr="00233538" w:rsidRDefault="00051F45" w:rsidP="00051F45">
      <w:pPr>
        <w:spacing w:after="120"/>
        <w:rPr>
          <w:rFonts w:cs="Calibri"/>
          <w:szCs w:val="22"/>
        </w:rPr>
      </w:pPr>
      <w:r w:rsidRPr="00233538">
        <w:rPr>
          <w:rFonts w:cs="Calibri"/>
          <w:szCs w:val="22"/>
        </w:rPr>
        <w:t xml:space="preserve">La thèse sera rédigée en </w:t>
      </w:r>
      <w:r w:rsidR="00737F7A" w:rsidRPr="00233538">
        <w:rPr>
          <w:rFonts w:cs="Calibri"/>
          <w:szCs w:val="22"/>
        </w:rPr>
        <w:t>anglais</w:t>
      </w:r>
      <w:r w:rsidR="0035131C" w:rsidRPr="00233538">
        <w:rPr>
          <w:rFonts w:cs="Calibri"/>
          <w:szCs w:val="22"/>
        </w:rPr>
        <w:t xml:space="preserve"> </w:t>
      </w:r>
      <w:r w:rsidRPr="00233538">
        <w:rPr>
          <w:rFonts w:cs="Calibri"/>
          <w:szCs w:val="22"/>
        </w:rPr>
        <w:t xml:space="preserve">et soutenue en </w:t>
      </w:r>
      <w:r w:rsidR="00737F7A" w:rsidRPr="00233538">
        <w:rPr>
          <w:rFonts w:cs="Calibri"/>
          <w:szCs w:val="22"/>
        </w:rPr>
        <w:t>anglais</w:t>
      </w:r>
      <w:r w:rsidR="0035131C" w:rsidRPr="00233538">
        <w:rPr>
          <w:rFonts w:cs="Calibri"/>
          <w:szCs w:val="22"/>
        </w:rPr>
        <w:t xml:space="preserve"> </w:t>
      </w:r>
    </w:p>
    <w:p w14:paraId="6EC0A963" w14:textId="77777777" w:rsidR="00CB6C8B" w:rsidRPr="00233538" w:rsidRDefault="00051F45" w:rsidP="00051F45">
      <w:pPr>
        <w:spacing w:after="120"/>
        <w:rPr>
          <w:rFonts w:cs="Calibri"/>
          <w:strike/>
          <w:szCs w:val="22"/>
          <w:lang w:val="fr-BE"/>
        </w:rPr>
      </w:pPr>
      <w:r w:rsidRPr="00233538">
        <w:rPr>
          <w:rFonts w:cs="Calibri"/>
          <w:szCs w:val="22"/>
          <w:lang w:val="fr-BE"/>
        </w:rPr>
        <w:t>Si la langue de rédaction et/ou de soutenance est autre que le français ou l’anglais, elle sera soumise</w:t>
      </w:r>
      <w:r w:rsidRPr="00233538">
        <w:rPr>
          <w:rFonts w:cs="Calibri"/>
          <w:strike/>
          <w:szCs w:val="22"/>
          <w:lang w:val="fr-BE"/>
        </w:rPr>
        <w:t xml:space="preserve">, </w:t>
      </w:r>
      <w:r w:rsidRPr="00233538">
        <w:rPr>
          <w:rFonts w:cs="Calibri"/>
          <w:szCs w:val="22"/>
          <w:lang w:val="fr-BE"/>
        </w:rPr>
        <w:t>à l’approbation de</w:t>
      </w:r>
      <w:r w:rsidR="00674E36" w:rsidRPr="00233538">
        <w:rPr>
          <w:rFonts w:cs="Calibri"/>
          <w:szCs w:val="22"/>
          <w:lang w:val="fr-BE"/>
        </w:rPr>
        <w:t xml:space="preserve"> l’Université Libre de Bruxelles et de </w:t>
      </w:r>
      <w:r w:rsidR="009A62F7" w:rsidRPr="00233538">
        <w:rPr>
          <w:rFonts w:cs="Calibri"/>
          <w:szCs w:val="22"/>
          <w:lang w:val="fr-BE"/>
        </w:rPr>
        <w:t xml:space="preserve"> </w:t>
      </w:r>
      <w:r w:rsidR="001E795C" w:rsidRPr="00233538">
        <w:rPr>
          <w:rFonts w:cs="Calibri"/>
          <w:szCs w:val="22"/>
          <w:lang w:val="fr-BE"/>
        </w:rPr>
        <w:t xml:space="preserve">SU. </w:t>
      </w:r>
    </w:p>
    <w:p w14:paraId="702F3133" w14:textId="77777777" w:rsidR="00051F45" w:rsidRPr="00233538" w:rsidRDefault="00051F45" w:rsidP="00051F45">
      <w:pPr>
        <w:spacing w:after="120"/>
        <w:rPr>
          <w:rFonts w:cs="Calibri"/>
          <w:szCs w:val="22"/>
          <w:lang w:val="fr-BE"/>
        </w:rPr>
      </w:pPr>
      <w:r w:rsidRPr="00233538">
        <w:rPr>
          <w:rFonts w:cs="Calibri"/>
          <w:szCs w:val="22"/>
          <w:lang w:val="fr-BE"/>
        </w:rPr>
        <w:t>La thèse comprendra un résumé écrit en</w:t>
      </w:r>
      <w:r w:rsidR="00FC7008" w:rsidRPr="00233538">
        <w:rPr>
          <w:rFonts w:cs="Calibri"/>
          <w:szCs w:val="22"/>
          <w:lang w:val="fr-BE"/>
        </w:rPr>
        <w:t xml:space="preserve"> </w:t>
      </w:r>
      <w:r w:rsidR="00737F7A" w:rsidRPr="00233538">
        <w:rPr>
          <w:rFonts w:cs="Calibri"/>
          <w:szCs w:val="22"/>
          <w:lang w:val="fr-BE"/>
        </w:rPr>
        <w:t>français</w:t>
      </w:r>
      <w:r w:rsidR="0035131C" w:rsidRPr="00233538">
        <w:rPr>
          <w:rFonts w:cs="Calibri"/>
          <w:szCs w:val="22"/>
          <w:lang w:val="fr-BE"/>
        </w:rPr>
        <w:t xml:space="preserve"> </w:t>
      </w:r>
      <w:r w:rsidR="00674E36" w:rsidRPr="00233538">
        <w:rPr>
          <w:rFonts w:cs="Calibri"/>
          <w:szCs w:val="22"/>
          <w:lang w:val="fr-BE"/>
        </w:rPr>
        <w:t xml:space="preserve">qui sera présenté à l’oral en langue </w:t>
      </w:r>
      <w:r w:rsidR="00737F7A" w:rsidRPr="00233538">
        <w:rPr>
          <w:rFonts w:cs="Calibri"/>
          <w:szCs w:val="22"/>
          <w:lang w:val="fr-BE"/>
        </w:rPr>
        <w:t>française.</w:t>
      </w:r>
    </w:p>
    <w:p w14:paraId="5D7F63A4" w14:textId="77777777" w:rsidR="00B348BD" w:rsidRPr="00233538" w:rsidRDefault="00B348BD" w:rsidP="001D5415">
      <w:pPr>
        <w:pStyle w:val="article"/>
        <w:numPr>
          <w:ilvl w:val="0"/>
          <w:numId w:val="5"/>
        </w:numPr>
        <w:spacing w:after="120"/>
        <w:rPr>
          <w:rFonts w:cs="Calibri"/>
          <w:szCs w:val="22"/>
        </w:rPr>
      </w:pPr>
    </w:p>
    <w:p w14:paraId="7B1E7CFE" w14:textId="77777777" w:rsidR="009064D3" w:rsidRPr="00233538" w:rsidRDefault="00A25596" w:rsidP="009064D3">
      <w:pPr>
        <w:tabs>
          <w:tab w:val="right" w:leader="dot" w:pos="9639"/>
        </w:tabs>
        <w:spacing w:before="0" w:after="120"/>
        <w:rPr>
          <w:rFonts w:cs="Calibri"/>
          <w:b/>
          <w:szCs w:val="22"/>
        </w:rPr>
      </w:pPr>
      <w:r w:rsidRPr="00233538">
        <w:rPr>
          <w:rFonts w:cs="Calibri"/>
          <w:szCs w:val="22"/>
        </w:rPr>
        <w:t xml:space="preserve">La thèse donnera lieu à une </w:t>
      </w:r>
      <w:r w:rsidRPr="00233538">
        <w:rPr>
          <w:rFonts w:cs="Calibri"/>
          <w:b/>
          <w:szCs w:val="22"/>
        </w:rPr>
        <w:t>soutenance</w:t>
      </w:r>
      <w:r w:rsidR="00444F1F" w:rsidRPr="00233538">
        <w:rPr>
          <w:rFonts w:cs="Calibri"/>
          <w:b/>
          <w:szCs w:val="22"/>
        </w:rPr>
        <w:t xml:space="preserve"> publique </w:t>
      </w:r>
      <w:r w:rsidR="00444F1F" w:rsidRPr="00233538">
        <w:rPr>
          <w:rFonts w:cs="Calibri"/>
          <w:b/>
          <w:szCs w:val="22"/>
          <w:u w:val="single"/>
        </w:rPr>
        <w:t>unique</w:t>
      </w:r>
      <w:r w:rsidR="00444F1F" w:rsidRPr="00233538">
        <w:rPr>
          <w:rFonts w:cs="Calibri"/>
          <w:szCs w:val="22"/>
        </w:rPr>
        <w:t>,</w:t>
      </w:r>
      <w:r w:rsidRPr="00233538">
        <w:rPr>
          <w:rFonts w:cs="Calibri"/>
          <w:szCs w:val="22"/>
        </w:rPr>
        <w:t xml:space="preserve"> reconnue par les deux i</w:t>
      </w:r>
      <w:r w:rsidR="000F5529" w:rsidRPr="00233538">
        <w:rPr>
          <w:rFonts w:cs="Calibri"/>
          <w:szCs w:val="22"/>
        </w:rPr>
        <w:t xml:space="preserve">nstitutions et qui aura lieu </w:t>
      </w:r>
      <w:r w:rsidR="00233538" w:rsidRPr="00233538">
        <w:rPr>
          <w:rFonts w:cs="Calibri"/>
          <w:b/>
          <w:szCs w:val="22"/>
        </w:rPr>
        <w:t xml:space="preserve">à </w:t>
      </w:r>
      <w:del w:id="12" w:author="DEJONGH  Sabrina" w:date="2018-11-21T10:23:00Z">
        <w:r w:rsidR="00233538" w:rsidRPr="00233538" w:rsidDel="00E86BCE">
          <w:rPr>
            <w:rFonts w:cs="Calibri"/>
            <w:b/>
            <w:szCs w:val="22"/>
          </w:rPr>
          <w:delText>l’</w:delText>
        </w:r>
      </w:del>
      <w:ins w:id="13" w:author="DEJONGH  Sabrina" w:date="2018-11-21T10:23:00Z">
        <w:r w:rsidR="00E86BCE">
          <w:rPr>
            <w:rFonts w:cs="Calibri"/>
            <w:b/>
            <w:szCs w:val="22"/>
          </w:rPr>
          <w:t xml:space="preserve">la Sorbonne </w:t>
        </w:r>
      </w:ins>
      <w:r w:rsidR="00233538" w:rsidRPr="00233538">
        <w:rPr>
          <w:rFonts w:cs="Calibri"/>
          <w:b/>
          <w:szCs w:val="22"/>
        </w:rPr>
        <w:t>Université</w:t>
      </w:r>
      <w:del w:id="14" w:author="DEJONGH  Sabrina" w:date="2018-11-21T10:21:00Z">
        <w:r w:rsidR="00737F7A" w:rsidRPr="00233538" w:rsidDel="00E86BCE">
          <w:rPr>
            <w:rFonts w:cs="Calibri"/>
            <w:b/>
            <w:szCs w:val="22"/>
          </w:rPr>
          <w:delText xml:space="preserve"> Libre de Bruxelles</w:delText>
        </w:r>
      </w:del>
      <w:r w:rsidR="00737F7A" w:rsidRPr="00233538">
        <w:rPr>
          <w:rFonts w:cs="Calibri"/>
          <w:b/>
          <w:szCs w:val="22"/>
        </w:rPr>
        <w:t>.</w:t>
      </w:r>
    </w:p>
    <w:p w14:paraId="5BAE041F" w14:textId="77777777" w:rsidR="009064D3" w:rsidRPr="00EE6C23" w:rsidRDefault="009064D3" w:rsidP="009064D3">
      <w:pPr>
        <w:tabs>
          <w:tab w:val="right" w:leader="dot" w:pos="9639"/>
        </w:tabs>
        <w:spacing w:before="0" w:after="120"/>
        <w:rPr>
          <w:rFonts w:cs="Calibri"/>
          <w:szCs w:val="22"/>
        </w:rPr>
      </w:pPr>
      <w:r w:rsidRPr="00233538">
        <w:rPr>
          <w:rFonts w:cs="Calibri"/>
          <w:szCs w:val="22"/>
        </w:rPr>
        <w:t xml:space="preserve">La soutenance publique sera précédée d’une </w:t>
      </w:r>
      <w:r w:rsidRPr="00233538">
        <w:rPr>
          <w:rFonts w:cs="Calibri"/>
          <w:b/>
          <w:szCs w:val="22"/>
        </w:rPr>
        <w:t>s</w:t>
      </w:r>
      <w:r w:rsidR="006057CF" w:rsidRPr="00233538">
        <w:rPr>
          <w:rFonts w:cs="Calibri"/>
          <w:b/>
          <w:szCs w:val="22"/>
        </w:rPr>
        <w:t xml:space="preserve">éance </w:t>
      </w:r>
      <w:r w:rsidRPr="00233538">
        <w:rPr>
          <w:rFonts w:cs="Calibri"/>
          <w:b/>
          <w:szCs w:val="22"/>
        </w:rPr>
        <w:t>privée</w:t>
      </w:r>
      <w:r w:rsidRPr="00233538">
        <w:rPr>
          <w:rFonts w:cs="Calibri"/>
          <w:szCs w:val="22"/>
        </w:rPr>
        <w:t xml:space="preserve"> qui aura lieu à </w:t>
      </w:r>
      <w:r w:rsidRPr="00233538">
        <w:rPr>
          <w:rFonts w:cs="Calibri"/>
          <w:b/>
          <w:szCs w:val="22"/>
        </w:rPr>
        <w:t xml:space="preserve">l’Université </w:t>
      </w:r>
      <w:r w:rsidR="006057CF" w:rsidRPr="00233538">
        <w:rPr>
          <w:rFonts w:cs="Calibri"/>
          <w:b/>
          <w:szCs w:val="22"/>
        </w:rPr>
        <w:t>Libre de Bruxelles</w:t>
      </w:r>
      <w:r w:rsidR="006057CF" w:rsidRPr="00233538">
        <w:rPr>
          <w:rFonts w:cs="Calibri"/>
          <w:szCs w:val="22"/>
        </w:rPr>
        <w:t>.</w:t>
      </w:r>
    </w:p>
    <w:p w14:paraId="3DE1102C" w14:textId="77777777" w:rsidR="00641B1A" w:rsidRPr="00EE6C23" w:rsidRDefault="00641B1A" w:rsidP="00641B1A">
      <w:pPr>
        <w:tabs>
          <w:tab w:val="right" w:leader="dot" w:pos="9639"/>
        </w:tabs>
        <w:spacing w:before="0" w:after="120"/>
        <w:rPr>
          <w:rFonts w:cs="Calibri"/>
          <w:szCs w:val="22"/>
        </w:rPr>
      </w:pPr>
      <w:r w:rsidRPr="00EE6C23">
        <w:rPr>
          <w:rFonts w:cs="Calibri"/>
          <w:szCs w:val="22"/>
        </w:rPr>
        <w:t xml:space="preserve">En l’absence d’accord particulier sur les frais occasionnés par la participation des membres du jury à la soutenance de la thèse, les directeurs de thèse s’accorderont en temps utile sur la solution financière la plus raisonnable et la plus équilibrée possible pour les deux institutions partenaires, en accord avec les réglementations en vigueur au sein de chaque institution. </w:t>
      </w:r>
    </w:p>
    <w:p w14:paraId="7E364BEF" w14:textId="77777777" w:rsidR="00641B1A" w:rsidRPr="00EE6C23" w:rsidRDefault="00641B1A" w:rsidP="001F424C">
      <w:pPr>
        <w:tabs>
          <w:tab w:val="right" w:leader="dot" w:pos="9639"/>
        </w:tabs>
        <w:spacing w:before="0" w:after="120"/>
        <w:rPr>
          <w:rFonts w:cs="Calibri"/>
          <w:szCs w:val="22"/>
        </w:rPr>
      </w:pPr>
    </w:p>
    <w:p w14:paraId="040C1BDF" w14:textId="77777777" w:rsidR="003D09AC" w:rsidRPr="00EE6C23" w:rsidRDefault="003D09AC" w:rsidP="003D09AC">
      <w:pPr>
        <w:pStyle w:val="article"/>
        <w:numPr>
          <w:ilvl w:val="0"/>
          <w:numId w:val="5"/>
        </w:numPr>
        <w:spacing w:after="120"/>
        <w:rPr>
          <w:rFonts w:cs="Calibri"/>
          <w:szCs w:val="22"/>
        </w:rPr>
      </w:pPr>
    </w:p>
    <w:p w14:paraId="5F95D9DB" w14:textId="77777777" w:rsidR="009D2FF1" w:rsidRPr="00EE6C23" w:rsidRDefault="009D2FF1" w:rsidP="001D5415">
      <w:pPr>
        <w:tabs>
          <w:tab w:val="left" w:leader="dot" w:pos="7371"/>
        </w:tabs>
        <w:spacing w:after="120"/>
        <w:rPr>
          <w:rFonts w:cs="Calibri"/>
          <w:szCs w:val="22"/>
        </w:rPr>
      </w:pPr>
      <w:r w:rsidRPr="00EE6C23">
        <w:rPr>
          <w:rFonts w:cs="Calibri"/>
          <w:szCs w:val="22"/>
        </w:rPr>
        <w:t>Un rapport de soutenance unique et contresigné par l’ensemble des membres du jury sera établi par le président du jury en langue</w:t>
      </w:r>
      <w:r w:rsidR="006D3E58" w:rsidRPr="00EE6C23">
        <w:rPr>
          <w:rFonts w:cs="Calibri"/>
          <w:szCs w:val="22"/>
        </w:rPr>
        <w:t xml:space="preserve"> </w:t>
      </w:r>
      <w:r w:rsidR="00DB5912" w:rsidRPr="00233538">
        <w:rPr>
          <w:rFonts w:cs="Calibri"/>
          <w:szCs w:val="22"/>
        </w:rPr>
        <w:t>française</w:t>
      </w:r>
      <w:r w:rsidR="00E17A4F" w:rsidRPr="00233538">
        <w:rPr>
          <w:rFonts w:cs="Calibri"/>
          <w:szCs w:val="22"/>
        </w:rPr>
        <w:t xml:space="preserve"> </w:t>
      </w:r>
      <w:r w:rsidR="00A86DF6" w:rsidRPr="00233538">
        <w:rPr>
          <w:rFonts w:cs="Calibri"/>
          <w:szCs w:val="22"/>
        </w:rPr>
        <w:t>(</w:t>
      </w:r>
      <w:r w:rsidRPr="00233538">
        <w:rPr>
          <w:rFonts w:cs="Calibri"/>
          <w:szCs w:val="22"/>
        </w:rPr>
        <w:t>traduit en langue</w:t>
      </w:r>
      <w:r w:rsidR="00E17A4F" w:rsidRPr="00233538">
        <w:rPr>
          <w:rFonts w:cs="Calibri"/>
          <w:szCs w:val="22"/>
        </w:rPr>
        <w:t xml:space="preserve"> </w:t>
      </w:r>
      <w:r w:rsidR="00DB5912" w:rsidRPr="00233538">
        <w:rPr>
          <w:rFonts w:cs="Calibri"/>
          <w:szCs w:val="22"/>
        </w:rPr>
        <w:t>anglaise</w:t>
      </w:r>
      <w:r w:rsidR="00A86DF6" w:rsidRPr="00233538">
        <w:rPr>
          <w:rFonts w:cs="Calibri"/>
          <w:szCs w:val="22"/>
        </w:rPr>
        <w:t>)</w:t>
      </w:r>
      <w:r w:rsidRPr="00233538">
        <w:rPr>
          <w:rFonts w:cs="Calibri"/>
          <w:szCs w:val="22"/>
        </w:rPr>
        <w:t xml:space="preserve"> et devra permettre d’apprécier les aptitudes du candidat à exposer ses travaux et la maîtrise qu’il a de son sujet de recherche</w:t>
      </w:r>
      <w:r w:rsidR="006A22A2" w:rsidRPr="00233538">
        <w:rPr>
          <w:rFonts w:cs="Calibri"/>
          <w:szCs w:val="22"/>
        </w:rPr>
        <w:t>.</w:t>
      </w:r>
    </w:p>
    <w:p w14:paraId="12D387F8" w14:textId="77777777" w:rsidR="00A25596" w:rsidRPr="00EE6C23" w:rsidRDefault="00A25596" w:rsidP="001D5415">
      <w:pPr>
        <w:tabs>
          <w:tab w:val="left" w:leader="dot" w:pos="7371"/>
        </w:tabs>
        <w:spacing w:after="120"/>
        <w:rPr>
          <w:rFonts w:cs="Calibri"/>
          <w:szCs w:val="22"/>
        </w:rPr>
      </w:pPr>
      <w:r w:rsidRPr="00EE6C23">
        <w:rPr>
          <w:rFonts w:cs="Calibri"/>
          <w:szCs w:val="22"/>
        </w:rPr>
        <w:t>Conformément à la réglementation en vigueur</w:t>
      </w:r>
      <w:r w:rsidR="009D2FF1" w:rsidRPr="00EE6C23">
        <w:rPr>
          <w:rFonts w:cs="Calibri"/>
          <w:szCs w:val="22"/>
        </w:rPr>
        <w:t xml:space="preserve"> </w:t>
      </w:r>
      <w:r w:rsidRPr="00EE6C23">
        <w:rPr>
          <w:rFonts w:cs="Calibri"/>
          <w:szCs w:val="22"/>
        </w:rPr>
        <w:t>dans chaque institution partenaire</w:t>
      </w:r>
      <w:r w:rsidR="009D2FF1" w:rsidRPr="00EE6C23">
        <w:rPr>
          <w:rFonts w:cs="Calibri"/>
          <w:szCs w:val="22"/>
        </w:rPr>
        <w:t>, et après admission prononcée par le jury</w:t>
      </w:r>
      <w:r w:rsidRPr="00EE6C23">
        <w:rPr>
          <w:rFonts w:cs="Calibri"/>
          <w:szCs w:val="22"/>
        </w:rPr>
        <w:t xml:space="preserve"> sur la base du rapport </w:t>
      </w:r>
      <w:r w:rsidR="00B348BD" w:rsidRPr="00EE6C23">
        <w:rPr>
          <w:rFonts w:cs="Calibri"/>
          <w:szCs w:val="22"/>
        </w:rPr>
        <w:t xml:space="preserve">favorable </w:t>
      </w:r>
      <w:r w:rsidRPr="00EE6C23">
        <w:rPr>
          <w:rFonts w:cs="Calibri"/>
          <w:szCs w:val="22"/>
        </w:rPr>
        <w:t xml:space="preserve">de soutenance publique, </w:t>
      </w:r>
    </w:p>
    <w:p w14:paraId="5813EDAA" w14:textId="77777777" w:rsidR="00A25596" w:rsidRPr="00EE6C23" w:rsidRDefault="00A25596" w:rsidP="00A66A94">
      <w:pPr>
        <w:pStyle w:val="listepuces1"/>
        <w:tabs>
          <w:tab w:val="right" w:leader="dot" w:pos="9639"/>
        </w:tabs>
        <w:spacing w:after="120"/>
        <w:rPr>
          <w:rFonts w:cs="Calibri"/>
          <w:szCs w:val="22"/>
        </w:rPr>
      </w:pPr>
      <w:proofErr w:type="gramStart"/>
      <w:r w:rsidRPr="00EE6C23">
        <w:rPr>
          <w:rFonts w:cs="Calibri"/>
          <w:szCs w:val="22"/>
        </w:rPr>
        <w:t>le</w:t>
      </w:r>
      <w:proofErr w:type="gramEnd"/>
      <w:r w:rsidRPr="00EE6C23">
        <w:rPr>
          <w:rFonts w:cs="Calibri"/>
          <w:szCs w:val="22"/>
        </w:rPr>
        <w:t xml:space="preserve"> titre de Docteur </w:t>
      </w:r>
      <w:del w:id="15" w:author="FANIEL  Carine" w:date="2018-10-22T15:43:00Z">
        <w:r w:rsidRPr="00233538" w:rsidDel="00C7696D">
          <w:rPr>
            <w:rFonts w:cs="Calibri"/>
            <w:szCs w:val="22"/>
            <w:highlight w:val="yellow"/>
          </w:rPr>
          <w:delText>en</w:delText>
        </w:r>
        <w:r w:rsidR="00DB5912" w:rsidRPr="00233538" w:rsidDel="00C7696D">
          <w:rPr>
            <w:rFonts w:cs="Calibri"/>
            <w:szCs w:val="22"/>
            <w:highlight w:val="yellow"/>
          </w:rPr>
          <w:delText xml:space="preserve">    </w:delText>
        </w:r>
        <w:r w:rsidR="00DB5912" w:rsidRPr="00233538" w:rsidDel="00C7696D">
          <w:rPr>
            <w:rFonts w:cs="Calibri"/>
            <w:b/>
            <w:color w:val="FF0000"/>
            <w:szCs w:val="22"/>
            <w:highlight w:val="yellow"/>
          </w:rPr>
          <w:delText>A COMPLETER</w:delText>
        </w:r>
      </w:del>
      <w:ins w:id="16" w:author="FANIEL  Carine" w:date="2018-10-22T15:43:00Z">
        <w:r w:rsidR="00C7696D">
          <w:rPr>
            <w:rFonts w:cs="Calibri"/>
            <w:szCs w:val="22"/>
            <w:highlight w:val="yellow"/>
          </w:rPr>
          <w:t>en Sciences de l’ingénieur et technologie</w:t>
        </w:r>
      </w:ins>
      <w:r w:rsidR="00DB5912" w:rsidRPr="00EE6C23">
        <w:rPr>
          <w:rFonts w:cs="Calibri"/>
          <w:b/>
          <w:color w:val="FF0000"/>
          <w:szCs w:val="22"/>
        </w:rPr>
        <w:t xml:space="preserve"> </w:t>
      </w:r>
      <w:r w:rsidR="00E17A4F" w:rsidRPr="00EE6C23">
        <w:rPr>
          <w:rFonts w:cs="Calibri"/>
          <w:b/>
          <w:szCs w:val="22"/>
        </w:rPr>
        <w:t xml:space="preserve"> </w:t>
      </w:r>
      <w:r w:rsidRPr="00EE6C23">
        <w:rPr>
          <w:rFonts w:cs="Calibri"/>
          <w:szCs w:val="22"/>
        </w:rPr>
        <w:t>de l’</w:t>
      </w:r>
      <w:r w:rsidR="00145EB2" w:rsidRPr="00EE6C23">
        <w:rPr>
          <w:rFonts w:cs="Calibri"/>
          <w:szCs w:val="22"/>
        </w:rPr>
        <w:t>Université l</w:t>
      </w:r>
      <w:r w:rsidRPr="00EE6C23">
        <w:rPr>
          <w:rFonts w:cs="Calibri"/>
          <w:szCs w:val="22"/>
        </w:rPr>
        <w:t>ibre de Bruxelles</w:t>
      </w:r>
    </w:p>
    <w:p w14:paraId="0F9171EC" w14:textId="77777777" w:rsidR="00A25596" w:rsidRPr="00EE6C23" w:rsidRDefault="00A25596" w:rsidP="001D5415">
      <w:pPr>
        <w:tabs>
          <w:tab w:val="left" w:leader="dot" w:pos="7371"/>
        </w:tabs>
        <w:spacing w:before="0" w:after="120"/>
        <w:rPr>
          <w:rFonts w:cs="Calibri"/>
          <w:szCs w:val="22"/>
        </w:rPr>
      </w:pPr>
      <w:proofErr w:type="gramStart"/>
      <w:r w:rsidRPr="00EE6C23">
        <w:rPr>
          <w:rFonts w:cs="Calibri"/>
          <w:szCs w:val="22"/>
        </w:rPr>
        <w:t>et</w:t>
      </w:r>
      <w:proofErr w:type="gramEnd"/>
    </w:p>
    <w:p w14:paraId="59CC1212" w14:textId="77777777" w:rsidR="00A25596" w:rsidRPr="00EE6C23" w:rsidRDefault="00A25596" w:rsidP="002E23BE">
      <w:pPr>
        <w:pStyle w:val="Retrait"/>
        <w:tabs>
          <w:tab w:val="right" w:leader="dot" w:pos="9639"/>
        </w:tabs>
        <w:spacing w:after="120"/>
        <w:ind w:left="0"/>
        <w:rPr>
          <w:rFonts w:cs="Calibri"/>
          <w:b/>
          <w:szCs w:val="22"/>
        </w:rPr>
      </w:pPr>
      <w:proofErr w:type="gramStart"/>
      <w:r w:rsidRPr="00EE6C23">
        <w:rPr>
          <w:rFonts w:cs="Calibri"/>
          <w:szCs w:val="22"/>
        </w:rPr>
        <w:lastRenderedPageBreak/>
        <w:t>le</w:t>
      </w:r>
      <w:proofErr w:type="gramEnd"/>
      <w:r w:rsidRPr="00EE6C23">
        <w:rPr>
          <w:rFonts w:cs="Calibri"/>
          <w:szCs w:val="22"/>
        </w:rPr>
        <w:t xml:space="preserve"> titre de Docteur </w:t>
      </w:r>
      <w:r w:rsidR="00B91E58" w:rsidRPr="00EE6C23">
        <w:rPr>
          <w:rFonts w:cs="Calibri"/>
          <w:szCs w:val="22"/>
        </w:rPr>
        <w:t xml:space="preserve">Spécialité </w:t>
      </w:r>
      <w:r w:rsidR="00DB5912" w:rsidRPr="00233538">
        <w:rPr>
          <w:rFonts w:cs="Calibri"/>
          <w:szCs w:val="22"/>
        </w:rPr>
        <w:t>Informatique, télécommunications et électronique de Sorbonne Université.</w:t>
      </w:r>
      <w:r w:rsidR="00DB5912" w:rsidRPr="00DB5912">
        <w:rPr>
          <w:rFonts w:cs="Calibri"/>
          <w:b/>
          <w:szCs w:val="22"/>
        </w:rPr>
        <w:t xml:space="preserve"> </w:t>
      </w:r>
      <w:r w:rsidR="00DB5912" w:rsidRPr="00EE6C23">
        <w:rPr>
          <w:rFonts w:cs="Calibri"/>
          <w:b/>
          <w:szCs w:val="22"/>
        </w:rPr>
        <w:t xml:space="preserve"> </w:t>
      </w:r>
    </w:p>
    <w:p w14:paraId="04DE243E" w14:textId="77777777" w:rsidR="00A25596" w:rsidRPr="00EE6C23" w:rsidRDefault="00A25596" w:rsidP="001D5415">
      <w:pPr>
        <w:tabs>
          <w:tab w:val="left" w:leader="dot" w:pos="7371"/>
        </w:tabs>
        <w:spacing w:before="0" w:after="120"/>
        <w:rPr>
          <w:rFonts w:cs="Calibri"/>
          <w:szCs w:val="22"/>
        </w:rPr>
      </w:pPr>
      <w:proofErr w:type="gramStart"/>
      <w:r w:rsidRPr="00EE6C23">
        <w:rPr>
          <w:rFonts w:cs="Calibri"/>
          <w:szCs w:val="22"/>
        </w:rPr>
        <w:t>seront</w:t>
      </w:r>
      <w:proofErr w:type="gramEnd"/>
      <w:r w:rsidRPr="00EE6C23">
        <w:rPr>
          <w:rFonts w:cs="Calibri"/>
          <w:szCs w:val="22"/>
        </w:rPr>
        <w:t xml:space="preserve"> conférés conjointement au doctorant par l’octroi de </w:t>
      </w:r>
      <w:r w:rsidRPr="00EE6C23">
        <w:rPr>
          <w:rFonts w:cs="Calibri"/>
          <w:b/>
          <w:szCs w:val="22"/>
        </w:rPr>
        <w:t>deux diplômes</w:t>
      </w:r>
      <w:r w:rsidRPr="00EE6C23">
        <w:rPr>
          <w:rFonts w:cs="Calibri"/>
          <w:szCs w:val="22"/>
        </w:rPr>
        <w:t>.</w:t>
      </w:r>
    </w:p>
    <w:p w14:paraId="592120FC" w14:textId="77777777" w:rsidR="00A25596" w:rsidRPr="00EE6C23" w:rsidRDefault="00A25596" w:rsidP="001D5415">
      <w:pPr>
        <w:tabs>
          <w:tab w:val="left" w:leader="dot" w:pos="7371"/>
        </w:tabs>
        <w:spacing w:after="120"/>
        <w:rPr>
          <w:rFonts w:cs="Calibri"/>
          <w:szCs w:val="22"/>
        </w:rPr>
      </w:pPr>
      <w:r w:rsidRPr="00EE6C23">
        <w:rPr>
          <w:rFonts w:cs="Calibri"/>
          <w:szCs w:val="22"/>
        </w:rPr>
        <w:t>Ces diplômes feront mention explicite de la collaboration de l’établissement partenaire ainsi que de la cotutelle, dans le respect des législations en vigueur dans chacun des établissements partenaires.</w:t>
      </w:r>
    </w:p>
    <w:p w14:paraId="66FB41CE" w14:textId="77777777" w:rsidR="008E53F0" w:rsidRPr="00EE6C23" w:rsidRDefault="004E3FCE" w:rsidP="008E53F0">
      <w:pPr>
        <w:pStyle w:val="Titre2"/>
        <w:spacing w:after="120"/>
        <w:jc w:val="center"/>
        <w:rPr>
          <w:rFonts w:cs="Calibri"/>
          <w:szCs w:val="22"/>
          <w:u w:val="single"/>
        </w:rPr>
      </w:pPr>
      <w:r w:rsidRPr="00EE6C23">
        <w:rPr>
          <w:rFonts w:cs="Calibri"/>
          <w:szCs w:val="22"/>
          <w:u w:val="single"/>
        </w:rPr>
        <w:t xml:space="preserve">TITRE </w:t>
      </w:r>
      <w:r w:rsidR="00DF07C8" w:rsidRPr="00EE6C23">
        <w:rPr>
          <w:rFonts w:cs="Calibri"/>
          <w:szCs w:val="22"/>
          <w:u w:val="single"/>
        </w:rPr>
        <w:t>5</w:t>
      </w:r>
      <w:r w:rsidRPr="00EE6C23">
        <w:rPr>
          <w:rFonts w:cs="Calibri"/>
          <w:szCs w:val="22"/>
          <w:u w:val="single"/>
        </w:rPr>
        <w:t> : CONSIDÉRATIONS PARTICULIÈRES</w:t>
      </w:r>
    </w:p>
    <w:p w14:paraId="50186901" w14:textId="77777777" w:rsidR="008E53F0" w:rsidRPr="00EE6C23" w:rsidRDefault="008E53F0" w:rsidP="008E53F0">
      <w:pPr>
        <w:pStyle w:val="article"/>
        <w:numPr>
          <w:ilvl w:val="0"/>
          <w:numId w:val="5"/>
        </w:numPr>
        <w:spacing w:after="120"/>
        <w:rPr>
          <w:rFonts w:cs="Calibri"/>
          <w:szCs w:val="22"/>
          <w:u w:val="single"/>
        </w:rPr>
      </w:pPr>
    </w:p>
    <w:p w14:paraId="53813E27" w14:textId="77777777" w:rsidR="008E53F0" w:rsidRPr="00EE6C23" w:rsidRDefault="008E53F0" w:rsidP="003921A5">
      <w:pPr>
        <w:tabs>
          <w:tab w:val="left" w:leader="dot" w:pos="7371"/>
        </w:tabs>
        <w:spacing w:after="120"/>
        <w:rPr>
          <w:rFonts w:cs="Calibri"/>
          <w:szCs w:val="22"/>
        </w:rPr>
      </w:pPr>
      <w:r w:rsidRPr="00EE6C23">
        <w:rPr>
          <w:rFonts w:cs="Calibri"/>
          <w:szCs w:val="22"/>
        </w:rPr>
        <w:t>Au moment de la signature de la présente convention, il est prévu que le financement du doctorant soit assuré sur une période de trois ans selon les modalités suivantes</w:t>
      </w:r>
      <w:r w:rsidR="006A22A2" w:rsidRPr="00EE6C23">
        <w:rPr>
          <w:rFonts w:cs="Calibri"/>
          <w:szCs w:val="22"/>
        </w:rPr>
        <w:t xml:space="preserve"> : </w:t>
      </w:r>
      <w:r w:rsidR="005771CB" w:rsidRPr="00233538">
        <w:rPr>
          <w:rFonts w:cs="Calibri"/>
          <w:szCs w:val="22"/>
        </w:rPr>
        <w:t>Bourse EDITE</w:t>
      </w:r>
      <w:r w:rsidR="005771CB" w:rsidRPr="00EE6C23">
        <w:rPr>
          <w:rFonts w:cs="Calibri"/>
          <w:szCs w:val="22"/>
        </w:rPr>
        <w:t xml:space="preserve"> </w:t>
      </w:r>
    </w:p>
    <w:p w14:paraId="203A4280" w14:textId="77777777" w:rsidR="008E53F0" w:rsidRPr="00EE6C23" w:rsidRDefault="008E53F0" w:rsidP="003921A5">
      <w:pPr>
        <w:tabs>
          <w:tab w:val="left" w:leader="dot" w:pos="7371"/>
        </w:tabs>
        <w:spacing w:after="120"/>
        <w:rPr>
          <w:rFonts w:cs="Calibri"/>
          <w:szCs w:val="22"/>
        </w:rPr>
      </w:pPr>
      <w:r w:rsidRPr="00EE6C23">
        <w:rPr>
          <w:rFonts w:cs="Calibri"/>
          <w:szCs w:val="22"/>
        </w:rPr>
        <w:t>La vérification d’un financement effectif peut être faite lors de l’inscription dans chaque établissement selon leurs propres modalités.</w:t>
      </w:r>
    </w:p>
    <w:p w14:paraId="7615E44A" w14:textId="77777777" w:rsidR="00850020" w:rsidRPr="00EE6C23" w:rsidRDefault="00850020" w:rsidP="00850020">
      <w:pPr>
        <w:pStyle w:val="article"/>
        <w:numPr>
          <w:ilvl w:val="0"/>
          <w:numId w:val="5"/>
        </w:numPr>
        <w:spacing w:after="120"/>
        <w:rPr>
          <w:rFonts w:cs="Calibri"/>
          <w:szCs w:val="22"/>
        </w:rPr>
      </w:pPr>
    </w:p>
    <w:p w14:paraId="40E3E923" w14:textId="77777777" w:rsidR="00C07CCD" w:rsidRPr="00EE6C23" w:rsidRDefault="000C07CD" w:rsidP="00C07CCD">
      <w:pPr>
        <w:spacing w:after="120"/>
        <w:rPr>
          <w:rFonts w:cs="Calibri"/>
          <w:szCs w:val="22"/>
        </w:rPr>
      </w:pPr>
      <w:r w:rsidRPr="00EE6C23">
        <w:rPr>
          <w:rFonts w:cs="Calibri"/>
          <w:szCs w:val="22"/>
        </w:rPr>
        <w:t>Le doctorant</w:t>
      </w:r>
      <w:r w:rsidR="00C07CCD" w:rsidRPr="00EE6C23">
        <w:rPr>
          <w:rFonts w:cs="Calibri"/>
          <w:szCs w:val="22"/>
        </w:rPr>
        <w:t xml:space="preserve"> s’engage à respecter les règles en vigueur dans chaque institution en matière de dépôt, de signalement et de reproduction des thèses.</w:t>
      </w:r>
    </w:p>
    <w:p w14:paraId="0273C01B" w14:textId="77777777" w:rsidR="00A25596" w:rsidRPr="00EE6C23" w:rsidRDefault="00A25596" w:rsidP="001D5415">
      <w:pPr>
        <w:pStyle w:val="article"/>
        <w:numPr>
          <w:ilvl w:val="0"/>
          <w:numId w:val="5"/>
        </w:numPr>
        <w:spacing w:after="120"/>
        <w:rPr>
          <w:rFonts w:cs="Calibri"/>
          <w:szCs w:val="22"/>
        </w:rPr>
      </w:pPr>
    </w:p>
    <w:p w14:paraId="2D9D7DDD" w14:textId="77777777" w:rsidR="00F77798" w:rsidRPr="00EE6C23" w:rsidRDefault="00F77798" w:rsidP="00A80180">
      <w:pPr>
        <w:spacing w:after="120"/>
        <w:rPr>
          <w:rFonts w:cs="Calibri"/>
          <w:szCs w:val="22"/>
        </w:rPr>
      </w:pPr>
      <w:r w:rsidRPr="00EE6C23">
        <w:rPr>
          <w:rFonts w:cs="Calibri"/>
          <w:szCs w:val="22"/>
        </w:rPr>
        <w:t>En cas de résultats obtenus au cours de programmes communs de recherche mentionnés dans cet accord ou ses annexes, les Parties s’engagent à s’informer mutuellement.</w:t>
      </w:r>
    </w:p>
    <w:p w14:paraId="0DF247A7" w14:textId="77777777" w:rsidR="00F77798" w:rsidRPr="00EE6C23" w:rsidRDefault="00F77798" w:rsidP="00A80180">
      <w:pPr>
        <w:spacing w:after="120"/>
        <w:rPr>
          <w:rFonts w:cs="Calibri"/>
          <w:szCs w:val="22"/>
        </w:rPr>
      </w:pPr>
      <w:r w:rsidRPr="00EE6C23">
        <w:rPr>
          <w:rFonts w:cs="Calibri"/>
          <w:szCs w:val="22"/>
        </w:rPr>
        <w:t>La protection du sujet de thèse ainsi que la publication, l’exploitation et la protection des résultats obtenus au cours de programmes communs de recherche mentionnés dans cet accord ou ses annexes doivent être assurées conformément aux procédures spécifiques à chaque pays impliqué dans l’obtention desdits résultats.</w:t>
      </w:r>
    </w:p>
    <w:p w14:paraId="22B39D46" w14:textId="77777777" w:rsidR="00287122" w:rsidRPr="00EE6C23" w:rsidRDefault="00287122" w:rsidP="00287122">
      <w:pPr>
        <w:spacing w:after="120"/>
        <w:rPr>
          <w:rFonts w:cs="Calibri"/>
          <w:szCs w:val="22"/>
        </w:rPr>
      </w:pPr>
      <w:r w:rsidRPr="00EE6C23">
        <w:rPr>
          <w:rFonts w:cs="Calibri"/>
          <w:szCs w:val="22"/>
        </w:rPr>
        <w:t>Les institutions partenaires s’engagent à s’informer mutuellement sur les règlements des grades doctoraux et conviennent que les résultats de la thèse et des projets de recherche conjointe à développer dans le cadre de la présente convention seront assujettis aux dispositions légales. Les droits de propriété intellectuelle pourront être régis par des dispositions particulières, lesquelles feront l’objet d’une annexe spécifique à la présente convention.</w:t>
      </w:r>
    </w:p>
    <w:p w14:paraId="5FA54478" w14:textId="77777777" w:rsidR="00287122" w:rsidRPr="00EE6C23" w:rsidRDefault="00287122" w:rsidP="00287122">
      <w:pPr>
        <w:spacing w:after="120"/>
        <w:rPr>
          <w:rFonts w:cs="Calibri"/>
          <w:szCs w:val="22"/>
        </w:rPr>
      </w:pPr>
      <w:r w:rsidRPr="00EE6C23">
        <w:rPr>
          <w:rFonts w:cs="Calibri"/>
          <w:szCs w:val="22"/>
        </w:rPr>
        <w:t>Il est convenu que les Parties se rapprocheront afin de négocier une convention particulière qui réglera les questions de propriété intellectuelle au cas par cas.</w:t>
      </w:r>
    </w:p>
    <w:p w14:paraId="624098B7" w14:textId="77777777" w:rsidR="00D0232E" w:rsidRPr="00EE6C23" w:rsidRDefault="00D0232E" w:rsidP="00D0232E">
      <w:pPr>
        <w:pStyle w:val="article"/>
        <w:numPr>
          <w:ilvl w:val="0"/>
          <w:numId w:val="5"/>
        </w:numPr>
        <w:spacing w:after="120"/>
        <w:rPr>
          <w:rFonts w:cs="Calibri"/>
          <w:szCs w:val="22"/>
        </w:rPr>
      </w:pPr>
    </w:p>
    <w:p w14:paraId="632F9E9D" w14:textId="77777777" w:rsidR="00D0232E" w:rsidRPr="00EE6C23" w:rsidRDefault="00D0232E" w:rsidP="00C07CCD">
      <w:pPr>
        <w:spacing w:after="120"/>
        <w:rPr>
          <w:rFonts w:cs="Calibri"/>
          <w:szCs w:val="22"/>
        </w:rPr>
      </w:pPr>
      <w:r w:rsidRPr="00EE6C23">
        <w:rPr>
          <w:rFonts w:cs="Calibri"/>
          <w:szCs w:val="22"/>
        </w:rPr>
        <w:t xml:space="preserve">Toute modification aux dispositions arrêtées dans la présente convention devra faire l’objet d’un avenant. </w:t>
      </w:r>
    </w:p>
    <w:p w14:paraId="34E4C9B9" w14:textId="77777777" w:rsidR="00A25596" w:rsidRPr="00EE6C23" w:rsidRDefault="00A25596" w:rsidP="001D5415">
      <w:pPr>
        <w:pStyle w:val="article"/>
        <w:numPr>
          <w:ilvl w:val="0"/>
          <w:numId w:val="5"/>
        </w:numPr>
        <w:spacing w:after="120"/>
        <w:rPr>
          <w:rFonts w:cs="Calibri"/>
          <w:szCs w:val="22"/>
        </w:rPr>
      </w:pPr>
    </w:p>
    <w:p w14:paraId="481B8C22" w14:textId="77777777" w:rsidR="00F77798" w:rsidRPr="00EE6C23" w:rsidRDefault="00F77798" w:rsidP="00F77798">
      <w:pPr>
        <w:ind w:right="-1"/>
        <w:rPr>
          <w:rFonts w:cs="Calibri"/>
          <w:szCs w:val="22"/>
        </w:rPr>
      </w:pPr>
      <w:r w:rsidRPr="00EE6C23">
        <w:rPr>
          <w:rFonts w:cs="Calibri"/>
          <w:szCs w:val="22"/>
        </w:rPr>
        <w:t xml:space="preserve">La présente convention est passée pour une durée de </w:t>
      </w:r>
      <w:r w:rsidR="00661D6F" w:rsidRPr="00EE6C23">
        <w:rPr>
          <w:rFonts w:cs="Calibri"/>
          <w:szCs w:val="22"/>
        </w:rPr>
        <w:t>3</w:t>
      </w:r>
      <w:r w:rsidRPr="00EE6C23">
        <w:rPr>
          <w:rFonts w:cs="Calibri"/>
          <w:szCs w:val="22"/>
        </w:rPr>
        <w:t xml:space="preserve"> ans. Elle peut être prorogée selon les conditions prévues à l'article </w:t>
      </w:r>
      <w:r w:rsidR="00A80180" w:rsidRPr="00EE6C23">
        <w:rPr>
          <w:rFonts w:cs="Calibri"/>
          <w:szCs w:val="22"/>
        </w:rPr>
        <w:t>1</w:t>
      </w:r>
      <w:r w:rsidR="003921A5" w:rsidRPr="00EE6C23">
        <w:rPr>
          <w:rFonts w:cs="Calibri"/>
          <w:szCs w:val="22"/>
        </w:rPr>
        <w:t>0</w:t>
      </w:r>
      <w:r w:rsidRPr="00EE6C23">
        <w:rPr>
          <w:rFonts w:cs="Calibri"/>
          <w:szCs w:val="22"/>
        </w:rPr>
        <w:t>.</w:t>
      </w:r>
    </w:p>
    <w:p w14:paraId="63DBCA98" w14:textId="77777777" w:rsidR="00A25596" w:rsidRPr="00EE6C23" w:rsidRDefault="00A25596" w:rsidP="001D5415">
      <w:pPr>
        <w:pStyle w:val="article"/>
        <w:numPr>
          <w:ilvl w:val="0"/>
          <w:numId w:val="5"/>
        </w:numPr>
        <w:spacing w:after="120"/>
        <w:rPr>
          <w:rFonts w:cs="Calibri"/>
          <w:szCs w:val="22"/>
        </w:rPr>
      </w:pPr>
    </w:p>
    <w:p w14:paraId="01F805AF" w14:textId="77777777" w:rsidR="00A80180" w:rsidRPr="00EE6C23" w:rsidRDefault="00A80180" w:rsidP="00A80180">
      <w:pPr>
        <w:ind w:right="-1"/>
        <w:rPr>
          <w:rFonts w:cs="Calibri"/>
          <w:szCs w:val="22"/>
        </w:rPr>
      </w:pPr>
      <w:r w:rsidRPr="00EE6C23">
        <w:rPr>
          <w:rFonts w:cs="Calibri"/>
          <w:szCs w:val="22"/>
        </w:rPr>
        <w:t>La présente convention est modifiable par voie d’avenant signé par les représentants légaux des Parties.</w:t>
      </w:r>
    </w:p>
    <w:p w14:paraId="22FEC399" w14:textId="77777777" w:rsidR="00A80180" w:rsidRPr="00EE6C23" w:rsidRDefault="00A80180" w:rsidP="00A80180">
      <w:pPr>
        <w:ind w:right="-1"/>
        <w:rPr>
          <w:rFonts w:cs="Calibri"/>
          <w:szCs w:val="22"/>
        </w:rPr>
      </w:pPr>
      <w:r w:rsidRPr="00EE6C23">
        <w:rPr>
          <w:rFonts w:cs="Calibri"/>
          <w:szCs w:val="22"/>
        </w:rPr>
        <w:t xml:space="preserve">En cas de litige concernant l’exécution de la présente convention, les Parties s’efforceront de le régler à l’amiable. </w:t>
      </w:r>
    </w:p>
    <w:p w14:paraId="22A280D4" w14:textId="77777777" w:rsidR="00850020" w:rsidRPr="00EE6C23" w:rsidRDefault="00A80180" w:rsidP="00A80180">
      <w:pPr>
        <w:ind w:right="-1"/>
        <w:rPr>
          <w:rFonts w:cs="Calibri"/>
          <w:szCs w:val="22"/>
        </w:rPr>
      </w:pPr>
      <w:r w:rsidRPr="00EE6C23">
        <w:rPr>
          <w:rFonts w:cs="Calibri"/>
          <w:szCs w:val="22"/>
        </w:rPr>
        <w:t>Si un règlement à l’amiable ne peut être trouvé, la convention peut être résiliée de plein droit par l’une des Parties en cas d’inexécution par un autre Partie d’une ou plusieurs obligations contenues dans ses diverses clauses.</w:t>
      </w:r>
    </w:p>
    <w:p w14:paraId="4F3510FE" w14:textId="77777777" w:rsidR="003D46A7" w:rsidRPr="00EE6C23" w:rsidRDefault="003D46A7" w:rsidP="00A80180">
      <w:pPr>
        <w:ind w:right="-1"/>
        <w:rPr>
          <w:rFonts w:cs="Calibri"/>
          <w:szCs w:val="22"/>
        </w:rPr>
      </w:pPr>
    </w:p>
    <w:p w14:paraId="41D9C128" w14:textId="77777777" w:rsidR="00850020" w:rsidRPr="00EE6C23" w:rsidDel="00B00061" w:rsidRDefault="00850020" w:rsidP="00850020">
      <w:pPr>
        <w:pStyle w:val="listepuces1"/>
        <w:ind w:left="284" w:right="-1"/>
        <w:rPr>
          <w:del w:id="17" w:author="GOLSTEIN  Sidney" w:date="2018-11-21T10:44:00Z"/>
          <w:rFonts w:cs="Calibri"/>
          <w:szCs w:val="22"/>
        </w:rPr>
      </w:pPr>
    </w:p>
    <w:p w14:paraId="59D3F00D" w14:textId="77777777" w:rsidR="00A80180" w:rsidRPr="00EE6C23" w:rsidRDefault="005417CB" w:rsidP="00D36AB8">
      <w:pPr>
        <w:pStyle w:val="listepuces1"/>
        <w:spacing w:after="120"/>
        <w:rPr>
          <w:rFonts w:cs="Calibri"/>
          <w:szCs w:val="22"/>
        </w:rPr>
      </w:pPr>
      <w:del w:id="18" w:author="GOLSTEIN  Sidney" w:date="2018-11-21T10:44:00Z">
        <w:r w:rsidRPr="00EE6C23" w:rsidDel="00B00061">
          <w:rPr>
            <w:rFonts w:cs="Calibri"/>
            <w:szCs w:val="22"/>
          </w:rPr>
          <w:br w:type="page"/>
        </w:r>
      </w:del>
    </w:p>
    <w:p w14:paraId="32ACF85E" w14:textId="77777777" w:rsidR="00A25596" w:rsidRPr="00EE6C23" w:rsidRDefault="00A25596" w:rsidP="002F388B">
      <w:pPr>
        <w:pStyle w:val="listepuces1"/>
        <w:numPr>
          <w:ilvl w:val="0"/>
          <w:numId w:val="6"/>
        </w:numPr>
        <w:spacing w:after="120"/>
        <w:rPr>
          <w:rFonts w:cs="Calibri"/>
          <w:szCs w:val="22"/>
        </w:rPr>
      </w:pPr>
      <w:r w:rsidRPr="00EE6C23">
        <w:rPr>
          <w:rFonts w:cs="Calibri"/>
          <w:szCs w:val="22"/>
          <w:u w:val="single"/>
        </w:rPr>
        <w:lastRenderedPageBreak/>
        <w:t xml:space="preserve">Titre </w:t>
      </w:r>
      <w:r w:rsidR="005417CB" w:rsidRPr="00EE6C23">
        <w:rPr>
          <w:rFonts w:cs="Calibri"/>
          <w:szCs w:val="22"/>
          <w:u w:val="single"/>
        </w:rPr>
        <w:t>6</w:t>
      </w:r>
      <w:r w:rsidRPr="00EE6C23">
        <w:rPr>
          <w:rFonts w:cs="Calibri"/>
          <w:szCs w:val="22"/>
          <w:u w:val="single"/>
        </w:rPr>
        <w:t> : SIGNATURES</w:t>
      </w:r>
    </w:p>
    <w:p w14:paraId="30C0F93A" w14:textId="77777777" w:rsidR="00711773" w:rsidRPr="00EE6C23" w:rsidRDefault="00711773" w:rsidP="00711773">
      <w:pPr>
        <w:spacing w:after="120"/>
        <w:rPr>
          <w:rFonts w:cs="Calibri"/>
          <w:szCs w:val="22"/>
        </w:rPr>
      </w:pPr>
      <w:r w:rsidRPr="00EE6C23">
        <w:rPr>
          <w:rFonts w:cs="Calibri"/>
          <w:szCs w:val="22"/>
        </w:rPr>
        <w:t>Fait en 3 (trois) exemplaires. Les institutions partenaires et le doctorant conservent chacun un exemplaire original. Les autres signataires reçoivent chacun une copie.</w:t>
      </w:r>
    </w:p>
    <w:p w14:paraId="7626000E" w14:textId="77777777" w:rsidR="004E3FCE" w:rsidRPr="00EE6C23" w:rsidRDefault="004E3FCE" w:rsidP="001D5415">
      <w:pPr>
        <w:spacing w:after="120"/>
        <w:rPr>
          <w:rFonts w:cs="Calibri"/>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4536"/>
      </w:tblGrid>
      <w:tr w:rsidR="00A90B7C" w:rsidRPr="00EE6C23" w14:paraId="347CE38F" w14:textId="77777777" w:rsidTr="00492094">
        <w:trPr>
          <w:cantSplit/>
          <w:tblHeader/>
          <w:jc w:val="center"/>
        </w:trPr>
        <w:tc>
          <w:tcPr>
            <w:tcW w:w="4536" w:type="dxa"/>
          </w:tcPr>
          <w:p w14:paraId="2ADD1F0F" w14:textId="77777777" w:rsidR="00A90B7C" w:rsidRPr="00EE6C23" w:rsidRDefault="00A90B7C" w:rsidP="00492094">
            <w:pPr>
              <w:spacing w:after="120"/>
              <w:rPr>
                <w:rFonts w:cs="Calibri"/>
                <w:szCs w:val="22"/>
              </w:rPr>
            </w:pPr>
            <w:r w:rsidRPr="00EE6C23">
              <w:rPr>
                <w:rFonts w:cs="Calibri"/>
                <w:szCs w:val="22"/>
              </w:rPr>
              <w:t>Pour l'Université libre de Bruxelles</w:t>
            </w:r>
          </w:p>
        </w:tc>
        <w:tc>
          <w:tcPr>
            <w:tcW w:w="4536" w:type="dxa"/>
          </w:tcPr>
          <w:p w14:paraId="7FFD5398" w14:textId="77777777" w:rsidR="00A90B7C" w:rsidRPr="00EE6C23" w:rsidRDefault="00A90B7C" w:rsidP="00CA2CDA">
            <w:pPr>
              <w:spacing w:after="120"/>
              <w:rPr>
                <w:rFonts w:cs="Calibri"/>
                <w:szCs w:val="22"/>
              </w:rPr>
            </w:pPr>
            <w:r w:rsidRPr="00EE6C23">
              <w:rPr>
                <w:rFonts w:cs="Calibri"/>
                <w:szCs w:val="22"/>
              </w:rPr>
              <w:t xml:space="preserve">Pour </w:t>
            </w:r>
            <w:r w:rsidR="00CA2CDA" w:rsidRPr="00EE6C23">
              <w:rPr>
                <w:rFonts w:cs="Calibri"/>
                <w:szCs w:val="22"/>
              </w:rPr>
              <w:t>Sorbonne Université</w:t>
            </w:r>
          </w:p>
        </w:tc>
      </w:tr>
      <w:tr w:rsidR="00A90B7C" w:rsidRPr="00EE6C23" w14:paraId="5F3899D6" w14:textId="77777777" w:rsidTr="00492094">
        <w:trPr>
          <w:jc w:val="center"/>
        </w:trPr>
        <w:tc>
          <w:tcPr>
            <w:tcW w:w="4536" w:type="dxa"/>
          </w:tcPr>
          <w:p w14:paraId="3632A9CF" w14:textId="77777777" w:rsidR="00A90B7C" w:rsidRPr="00EE6C23" w:rsidRDefault="00A90B7C" w:rsidP="00492094">
            <w:pPr>
              <w:spacing w:after="120"/>
              <w:rPr>
                <w:rFonts w:cs="Calibri"/>
                <w:szCs w:val="22"/>
              </w:rPr>
            </w:pPr>
            <w:r w:rsidRPr="00EE6C23">
              <w:rPr>
                <w:rFonts w:cs="Calibri"/>
                <w:szCs w:val="22"/>
              </w:rPr>
              <w:t>Le Recteur,</w:t>
            </w:r>
          </w:p>
          <w:p w14:paraId="50A94144" w14:textId="77777777" w:rsidR="00A90B7C" w:rsidRPr="00233538" w:rsidRDefault="00A90B7C" w:rsidP="00492094">
            <w:pPr>
              <w:spacing w:after="120"/>
              <w:rPr>
                <w:rFonts w:cs="Calibri"/>
                <w:b/>
                <w:szCs w:val="22"/>
              </w:rPr>
            </w:pPr>
            <w:r w:rsidRPr="00EE6C23">
              <w:rPr>
                <w:rFonts w:cs="Calibri"/>
                <w:szCs w:val="22"/>
              </w:rPr>
              <w:t xml:space="preserve">Professeur </w:t>
            </w:r>
            <w:r w:rsidR="00045C17" w:rsidRPr="00EE6C23">
              <w:rPr>
                <w:rFonts w:cs="Calibri"/>
                <w:szCs w:val="22"/>
              </w:rPr>
              <w:t xml:space="preserve">Yvon </w:t>
            </w:r>
            <w:r w:rsidR="00045C17" w:rsidRPr="00233538">
              <w:rPr>
                <w:rFonts w:cs="Calibri"/>
                <w:b/>
                <w:szCs w:val="22"/>
              </w:rPr>
              <w:t>ENGLERT</w:t>
            </w:r>
          </w:p>
          <w:p w14:paraId="0839AA18" w14:textId="77777777" w:rsidR="00A90B7C" w:rsidRPr="00EE6C23" w:rsidRDefault="00A90B7C" w:rsidP="00492094">
            <w:pPr>
              <w:spacing w:after="120"/>
              <w:rPr>
                <w:rFonts w:cs="Calibri"/>
                <w:szCs w:val="22"/>
              </w:rPr>
            </w:pPr>
          </w:p>
          <w:p w14:paraId="273F0CC6" w14:textId="77777777" w:rsidR="00A90B7C" w:rsidRPr="00EE6C23" w:rsidRDefault="00A90B7C" w:rsidP="00492094">
            <w:pPr>
              <w:spacing w:after="120"/>
              <w:rPr>
                <w:rFonts w:cs="Calibri"/>
                <w:szCs w:val="22"/>
              </w:rPr>
            </w:pPr>
          </w:p>
          <w:p w14:paraId="38D9C84B" w14:textId="77777777" w:rsidR="00A90B7C" w:rsidRPr="00EE6C23" w:rsidRDefault="00A90B7C" w:rsidP="00492094">
            <w:pPr>
              <w:spacing w:after="120"/>
              <w:rPr>
                <w:rFonts w:cs="Calibri"/>
                <w:szCs w:val="22"/>
              </w:rPr>
            </w:pPr>
          </w:p>
          <w:p w14:paraId="15E5C036" w14:textId="77777777" w:rsidR="00A90B7C" w:rsidRPr="00EE6C23" w:rsidRDefault="00A90B7C" w:rsidP="00492094">
            <w:pPr>
              <w:tabs>
                <w:tab w:val="right" w:leader="dot" w:pos="3969"/>
              </w:tabs>
              <w:spacing w:after="120"/>
              <w:rPr>
                <w:rFonts w:cs="Calibri"/>
                <w:szCs w:val="22"/>
              </w:rPr>
            </w:pPr>
            <w:r w:rsidRPr="00EE6C23">
              <w:rPr>
                <w:rFonts w:cs="Calibri"/>
                <w:szCs w:val="22"/>
              </w:rPr>
              <w:t>Date : _________________________</w:t>
            </w:r>
          </w:p>
        </w:tc>
        <w:tc>
          <w:tcPr>
            <w:tcW w:w="4536" w:type="dxa"/>
          </w:tcPr>
          <w:p w14:paraId="2A0B9EBA" w14:textId="77777777" w:rsidR="00A90B7C" w:rsidRPr="00EE6C23" w:rsidRDefault="00A90B7C" w:rsidP="00492094">
            <w:pPr>
              <w:tabs>
                <w:tab w:val="right" w:leader="dot" w:pos="3969"/>
              </w:tabs>
              <w:spacing w:after="120"/>
              <w:rPr>
                <w:rFonts w:cs="Calibri"/>
                <w:szCs w:val="22"/>
              </w:rPr>
            </w:pPr>
            <w:r w:rsidRPr="00EE6C23">
              <w:rPr>
                <w:rFonts w:cs="Calibri"/>
                <w:szCs w:val="22"/>
              </w:rPr>
              <w:t xml:space="preserve">Le </w:t>
            </w:r>
            <w:r w:rsidR="004F38AA" w:rsidRPr="00EE6C23">
              <w:rPr>
                <w:rFonts w:cs="Calibri"/>
                <w:szCs w:val="22"/>
              </w:rPr>
              <w:t>Président</w:t>
            </w:r>
          </w:p>
          <w:p w14:paraId="1AD50783" w14:textId="77777777" w:rsidR="00A90B7C" w:rsidRPr="00233538" w:rsidRDefault="00A90B7C" w:rsidP="00492094">
            <w:pPr>
              <w:tabs>
                <w:tab w:val="right" w:leader="dot" w:pos="3969"/>
              </w:tabs>
              <w:spacing w:after="120"/>
              <w:rPr>
                <w:rFonts w:cs="Calibri"/>
                <w:b/>
                <w:szCs w:val="22"/>
              </w:rPr>
            </w:pPr>
            <w:r w:rsidRPr="00EE6C23">
              <w:rPr>
                <w:rFonts w:cs="Calibri"/>
                <w:szCs w:val="22"/>
              </w:rPr>
              <w:t xml:space="preserve">Professeur </w:t>
            </w:r>
            <w:r w:rsidR="000C07CD" w:rsidRPr="00EE6C23">
              <w:rPr>
                <w:rFonts w:cs="Calibri"/>
                <w:szCs w:val="22"/>
              </w:rPr>
              <w:t xml:space="preserve">Jean </w:t>
            </w:r>
            <w:r w:rsidR="00B0635B" w:rsidRPr="00233538">
              <w:rPr>
                <w:rFonts w:cs="Calibri"/>
                <w:b/>
                <w:szCs w:val="22"/>
              </w:rPr>
              <w:t>CHAMBAZ</w:t>
            </w:r>
          </w:p>
          <w:p w14:paraId="798DDA11" w14:textId="77777777" w:rsidR="00A90B7C" w:rsidRPr="00EE6C23" w:rsidRDefault="00A90B7C" w:rsidP="00492094">
            <w:pPr>
              <w:tabs>
                <w:tab w:val="right" w:leader="dot" w:pos="3969"/>
              </w:tabs>
              <w:spacing w:after="120"/>
              <w:rPr>
                <w:rFonts w:cs="Calibri"/>
                <w:szCs w:val="22"/>
              </w:rPr>
            </w:pPr>
          </w:p>
          <w:p w14:paraId="51F3C831" w14:textId="77777777" w:rsidR="00A90B7C" w:rsidRPr="00EE6C23" w:rsidRDefault="00A90B7C" w:rsidP="00492094">
            <w:pPr>
              <w:tabs>
                <w:tab w:val="right" w:leader="dot" w:pos="3969"/>
              </w:tabs>
              <w:spacing w:after="120"/>
              <w:rPr>
                <w:rFonts w:cs="Calibri"/>
                <w:szCs w:val="22"/>
              </w:rPr>
            </w:pPr>
          </w:p>
          <w:p w14:paraId="1053F01F" w14:textId="77777777" w:rsidR="00A90B7C" w:rsidRPr="00EE6C23" w:rsidRDefault="00A90B7C" w:rsidP="00492094">
            <w:pPr>
              <w:tabs>
                <w:tab w:val="right" w:leader="dot" w:pos="3969"/>
              </w:tabs>
              <w:spacing w:after="120"/>
              <w:rPr>
                <w:rFonts w:cs="Calibri"/>
                <w:szCs w:val="22"/>
              </w:rPr>
            </w:pPr>
          </w:p>
          <w:p w14:paraId="7F2F9373" w14:textId="77777777" w:rsidR="00A90B7C" w:rsidRPr="00EE6C23" w:rsidRDefault="00A90B7C" w:rsidP="00492094">
            <w:pPr>
              <w:tabs>
                <w:tab w:val="right" w:leader="dot" w:pos="3969"/>
              </w:tabs>
              <w:spacing w:after="120"/>
              <w:rPr>
                <w:rFonts w:cs="Calibri"/>
                <w:szCs w:val="22"/>
              </w:rPr>
            </w:pPr>
            <w:r w:rsidRPr="00EE6C23">
              <w:rPr>
                <w:rFonts w:cs="Calibri"/>
                <w:szCs w:val="22"/>
              </w:rPr>
              <w:t>Date : _________________________</w:t>
            </w:r>
          </w:p>
        </w:tc>
      </w:tr>
      <w:tr w:rsidR="00A90B7C" w:rsidRPr="00EE6C23" w14:paraId="15ACD00F" w14:textId="77777777" w:rsidTr="00492094">
        <w:trPr>
          <w:jc w:val="center"/>
        </w:trPr>
        <w:tc>
          <w:tcPr>
            <w:tcW w:w="4536" w:type="dxa"/>
          </w:tcPr>
          <w:p w14:paraId="197298B6" w14:textId="77777777" w:rsidR="00A90B7C" w:rsidRPr="00EE6C23" w:rsidRDefault="00711773" w:rsidP="00492094">
            <w:pPr>
              <w:tabs>
                <w:tab w:val="right" w:leader="dot" w:pos="3969"/>
              </w:tabs>
              <w:spacing w:after="120"/>
              <w:rPr>
                <w:rFonts w:cs="Calibri"/>
                <w:szCs w:val="22"/>
              </w:rPr>
            </w:pPr>
            <w:r w:rsidRPr="00EE6C23">
              <w:rPr>
                <w:rFonts w:cs="Calibri"/>
                <w:szCs w:val="22"/>
              </w:rPr>
              <w:t xml:space="preserve">Le Doyen de </w:t>
            </w:r>
            <w:r w:rsidR="00233538">
              <w:rPr>
                <w:rFonts w:cs="Calibri"/>
                <w:szCs w:val="22"/>
              </w:rPr>
              <w:t>l’Ecole Polytechnique de Bruxelles</w:t>
            </w:r>
            <w:r w:rsidRPr="00EE6C23">
              <w:rPr>
                <w:rFonts w:cs="Calibri"/>
                <w:szCs w:val="22"/>
              </w:rPr>
              <w:t xml:space="preserve"> </w:t>
            </w:r>
          </w:p>
          <w:p w14:paraId="5C593C28" w14:textId="77777777" w:rsidR="00443F7E" w:rsidRPr="00233538" w:rsidRDefault="00711773" w:rsidP="00492094">
            <w:pPr>
              <w:tabs>
                <w:tab w:val="right" w:leader="dot" w:pos="3969"/>
              </w:tabs>
              <w:spacing w:after="120"/>
              <w:rPr>
                <w:rFonts w:cs="Calibri"/>
                <w:b/>
                <w:szCs w:val="22"/>
              </w:rPr>
            </w:pPr>
            <w:r w:rsidRPr="00EE6C23">
              <w:rPr>
                <w:rFonts w:cs="Calibri"/>
                <w:szCs w:val="22"/>
              </w:rPr>
              <w:t xml:space="preserve">Professeur </w:t>
            </w:r>
            <w:r w:rsidR="00233538" w:rsidRPr="00233538">
              <w:rPr>
                <w:rFonts w:cs="Calibri"/>
                <w:b/>
                <w:szCs w:val="22"/>
              </w:rPr>
              <w:t>Gérard DEGREZ</w:t>
            </w:r>
          </w:p>
          <w:p w14:paraId="6665B3A7" w14:textId="77777777" w:rsidR="00443F7E" w:rsidRPr="00EE6C23" w:rsidRDefault="00443F7E" w:rsidP="00492094">
            <w:pPr>
              <w:tabs>
                <w:tab w:val="right" w:leader="dot" w:pos="3969"/>
              </w:tabs>
              <w:spacing w:after="120"/>
              <w:rPr>
                <w:rFonts w:cs="Calibri"/>
                <w:szCs w:val="22"/>
              </w:rPr>
            </w:pPr>
          </w:p>
          <w:p w14:paraId="66AA07CD" w14:textId="77777777" w:rsidR="00A90B7C" w:rsidRPr="00EE6C23" w:rsidRDefault="00A90B7C" w:rsidP="00492094">
            <w:pPr>
              <w:tabs>
                <w:tab w:val="right" w:leader="dot" w:pos="3969"/>
              </w:tabs>
              <w:spacing w:after="120"/>
              <w:rPr>
                <w:rFonts w:cs="Calibri"/>
                <w:szCs w:val="22"/>
              </w:rPr>
            </w:pPr>
          </w:p>
          <w:p w14:paraId="23FA2029" w14:textId="77777777" w:rsidR="00A90B7C" w:rsidRPr="00EE6C23" w:rsidRDefault="00A90B7C" w:rsidP="00492094">
            <w:pPr>
              <w:tabs>
                <w:tab w:val="right" w:leader="dot" w:pos="3969"/>
              </w:tabs>
              <w:spacing w:after="120"/>
              <w:rPr>
                <w:rFonts w:cs="Calibri"/>
                <w:szCs w:val="22"/>
              </w:rPr>
            </w:pPr>
          </w:p>
          <w:p w14:paraId="4DB092D2" w14:textId="77777777" w:rsidR="00A90B7C" w:rsidRPr="00EE6C23" w:rsidRDefault="00A90B7C" w:rsidP="00492094">
            <w:pPr>
              <w:tabs>
                <w:tab w:val="right" w:leader="dot" w:pos="3969"/>
              </w:tabs>
              <w:spacing w:after="120"/>
              <w:rPr>
                <w:rFonts w:cs="Calibri"/>
                <w:szCs w:val="22"/>
              </w:rPr>
            </w:pPr>
            <w:r w:rsidRPr="00EE6C23">
              <w:rPr>
                <w:rFonts w:cs="Calibri"/>
                <w:szCs w:val="22"/>
              </w:rPr>
              <w:t>Date : _________________________</w:t>
            </w:r>
          </w:p>
        </w:tc>
        <w:tc>
          <w:tcPr>
            <w:tcW w:w="4536" w:type="dxa"/>
          </w:tcPr>
          <w:p w14:paraId="09FD5889" w14:textId="77777777" w:rsidR="00A90B7C" w:rsidRPr="00EE6C23" w:rsidRDefault="003D79F0" w:rsidP="00492094">
            <w:pPr>
              <w:tabs>
                <w:tab w:val="right" w:leader="dot" w:pos="3969"/>
              </w:tabs>
              <w:spacing w:after="120"/>
              <w:rPr>
                <w:rFonts w:cs="Calibri"/>
                <w:szCs w:val="22"/>
              </w:rPr>
            </w:pPr>
            <w:r w:rsidRPr="00EE6C23">
              <w:rPr>
                <w:rFonts w:cs="Calibri"/>
                <w:szCs w:val="22"/>
              </w:rPr>
              <w:t>Le Directeur de l’Ecole doctorale</w:t>
            </w:r>
          </w:p>
          <w:p w14:paraId="573A35DE" w14:textId="77777777" w:rsidR="00A90B7C" w:rsidRPr="00EE6C23" w:rsidRDefault="003D79F0" w:rsidP="00492094">
            <w:pPr>
              <w:tabs>
                <w:tab w:val="right" w:leader="dot" w:pos="3969"/>
              </w:tabs>
              <w:spacing w:after="120"/>
              <w:rPr>
                <w:rFonts w:cs="Calibri"/>
                <w:szCs w:val="22"/>
              </w:rPr>
            </w:pPr>
            <w:r w:rsidRPr="00EE6C23">
              <w:rPr>
                <w:rFonts w:cs="Calibri"/>
                <w:szCs w:val="22"/>
              </w:rPr>
              <w:t xml:space="preserve">Professeur </w:t>
            </w:r>
            <w:r w:rsidR="009064D3" w:rsidRPr="00EE6C23">
              <w:rPr>
                <w:rFonts w:cs="Calibri"/>
                <w:szCs w:val="22"/>
              </w:rPr>
              <w:t>____________________________</w:t>
            </w:r>
          </w:p>
          <w:p w14:paraId="6F316508" w14:textId="77777777" w:rsidR="00A90B7C" w:rsidRPr="00EE6C23" w:rsidRDefault="00A90B7C" w:rsidP="00492094">
            <w:pPr>
              <w:tabs>
                <w:tab w:val="right" w:leader="dot" w:pos="3969"/>
              </w:tabs>
              <w:spacing w:after="120"/>
              <w:rPr>
                <w:rFonts w:cs="Calibri"/>
                <w:szCs w:val="22"/>
              </w:rPr>
            </w:pPr>
          </w:p>
          <w:p w14:paraId="54FDC683" w14:textId="77777777" w:rsidR="00A90B7C" w:rsidRPr="00EE6C23" w:rsidRDefault="00A90B7C" w:rsidP="00492094">
            <w:pPr>
              <w:tabs>
                <w:tab w:val="right" w:leader="dot" w:pos="3969"/>
              </w:tabs>
              <w:spacing w:after="120"/>
              <w:rPr>
                <w:rFonts w:cs="Calibri"/>
                <w:szCs w:val="22"/>
              </w:rPr>
            </w:pPr>
          </w:p>
          <w:p w14:paraId="26B56AEE" w14:textId="77777777" w:rsidR="00A90B7C" w:rsidRPr="00EE6C23" w:rsidRDefault="00A90B7C" w:rsidP="00492094">
            <w:pPr>
              <w:tabs>
                <w:tab w:val="right" w:leader="dot" w:pos="3969"/>
              </w:tabs>
              <w:spacing w:after="120"/>
              <w:rPr>
                <w:rFonts w:cs="Calibri"/>
                <w:szCs w:val="22"/>
              </w:rPr>
            </w:pPr>
          </w:p>
          <w:p w14:paraId="18D3F00D" w14:textId="77777777" w:rsidR="00A90B7C" w:rsidRPr="00EE6C23" w:rsidRDefault="00A90B7C" w:rsidP="00492094">
            <w:pPr>
              <w:tabs>
                <w:tab w:val="right" w:leader="dot" w:pos="3969"/>
              </w:tabs>
              <w:spacing w:after="120"/>
              <w:rPr>
                <w:rFonts w:cs="Calibri"/>
                <w:szCs w:val="22"/>
              </w:rPr>
            </w:pPr>
            <w:r w:rsidRPr="00EE6C23">
              <w:rPr>
                <w:rFonts w:cs="Calibri"/>
                <w:szCs w:val="22"/>
              </w:rPr>
              <w:t>Date : _________________________</w:t>
            </w:r>
          </w:p>
        </w:tc>
      </w:tr>
      <w:tr w:rsidR="00A90B7C" w:rsidRPr="00EE6C23" w14:paraId="3A60E19F" w14:textId="77777777" w:rsidTr="00492094">
        <w:trPr>
          <w:cantSplit/>
          <w:jc w:val="center"/>
        </w:trPr>
        <w:tc>
          <w:tcPr>
            <w:tcW w:w="4536" w:type="dxa"/>
          </w:tcPr>
          <w:p w14:paraId="21B67ECE" w14:textId="77777777" w:rsidR="00A90B7C" w:rsidRPr="00EE6C23" w:rsidRDefault="00A90B7C" w:rsidP="00492094">
            <w:pPr>
              <w:tabs>
                <w:tab w:val="right" w:leader="dot" w:pos="3969"/>
              </w:tabs>
              <w:spacing w:after="120"/>
              <w:rPr>
                <w:rFonts w:cs="Calibri"/>
                <w:szCs w:val="22"/>
              </w:rPr>
            </w:pPr>
            <w:r w:rsidRPr="00EE6C23">
              <w:rPr>
                <w:rFonts w:cs="Calibri"/>
                <w:szCs w:val="22"/>
              </w:rPr>
              <w:t>Le Promoteur de thèse</w:t>
            </w:r>
          </w:p>
          <w:p w14:paraId="712B76E1" w14:textId="77777777" w:rsidR="00A90B7C" w:rsidRPr="00233538" w:rsidRDefault="00A90B7C" w:rsidP="00492094">
            <w:pPr>
              <w:tabs>
                <w:tab w:val="right" w:leader="dot" w:pos="3969"/>
              </w:tabs>
              <w:spacing w:after="120"/>
              <w:rPr>
                <w:rFonts w:cs="Calibri"/>
                <w:b/>
                <w:szCs w:val="22"/>
              </w:rPr>
            </w:pPr>
            <w:r w:rsidRPr="00EE6C23">
              <w:rPr>
                <w:rFonts w:cs="Calibri"/>
                <w:szCs w:val="22"/>
              </w:rPr>
              <w:t xml:space="preserve">Professeur </w:t>
            </w:r>
            <w:r w:rsidR="00233538">
              <w:rPr>
                <w:rFonts w:cs="Calibri"/>
                <w:szCs w:val="22"/>
              </w:rPr>
              <w:t xml:space="preserve">Philippe </w:t>
            </w:r>
            <w:r w:rsidR="00233538" w:rsidRPr="00233538">
              <w:rPr>
                <w:rFonts w:cs="Calibri"/>
                <w:b/>
                <w:szCs w:val="22"/>
              </w:rPr>
              <w:t>DE DONCKER</w:t>
            </w:r>
          </w:p>
          <w:p w14:paraId="2B7C91F9" w14:textId="77777777" w:rsidR="00A90B7C" w:rsidRPr="00EE6C23" w:rsidRDefault="00A90B7C" w:rsidP="00492094">
            <w:pPr>
              <w:tabs>
                <w:tab w:val="right" w:leader="dot" w:pos="3969"/>
              </w:tabs>
              <w:spacing w:after="120"/>
              <w:rPr>
                <w:rFonts w:cs="Calibri"/>
                <w:szCs w:val="22"/>
              </w:rPr>
            </w:pPr>
          </w:p>
          <w:p w14:paraId="64F8B73A" w14:textId="77777777" w:rsidR="00A90B7C" w:rsidRPr="00EE6C23" w:rsidRDefault="00A90B7C" w:rsidP="00492094">
            <w:pPr>
              <w:tabs>
                <w:tab w:val="right" w:leader="dot" w:pos="3969"/>
              </w:tabs>
              <w:spacing w:after="120"/>
              <w:rPr>
                <w:rFonts w:cs="Calibri"/>
                <w:szCs w:val="22"/>
              </w:rPr>
            </w:pPr>
          </w:p>
          <w:p w14:paraId="349A07A2" w14:textId="77777777" w:rsidR="00A90B7C" w:rsidRPr="00EE6C23" w:rsidRDefault="00A90B7C" w:rsidP="00492094">
            <w:pPr>
              <w:tabs>
                <w:tab w:val="right" w:leader="dot" w:pos="3969"/>
              </w:tabs>
              <w:spacing w:after="120"/>
              <w:rPr>
                <w:rFonts w:cs="Calibri"/>
                <w:szCs w:val="22"/>
              </w:rPr>
            </w:pPr>
          </w:p>
          <w:p w14:paraId="1423AA58" w14:textId="77777777" w:rsidR="00BE4BA2" w:rsidRPr="00EE6C23" w:rsidRDefault="00BE4BA2" w:rsidP="00492094">
            <w:pPr>
              <w:tabs>
                <w:tab w:val="right" w:leader="dot" w:pos="3969"/>
              </w:tabs>
              <w:spacing w:after="120"/>
              <w:rPr>
                <w:rFonts w:cs="Calibri"/>
                <w:szCs w:val="22"/>
              </w:rPr>
            </w:pPr>
          </w:p>
          <w:p w14:paraId="374AB94D" w14:textId="77777777" w:rsidR="00A90B7C" w:rsidRPr="00EE6C23" w:rsidRDefault="00A90B7C" w:rsidP="00492094">
            <w:pPr>
              <w:tabs>
                <w:tab w:val="right" w:leader="dot" w:pos="3969"/>
              </w:tabs>
              <w:spacing w:after="120"/>
              <w:rPr>
                <w:rFonts w:cs="Calibri"/>
                <w:szCs w:val="22"/>
              </w:rPr>
            </w:pPr>
            <w:r w:rsidRPr="00EE6C23">
              <w:rPr>
                <w:rFonts w:cs="Calibri"/>
                <w:szCs w:val="22"/>
              </w:rPr>
              <w:t>Date : _________________________</w:t>
            </w:r>
          </w:p>
        </w:tc>
        <w:tc>
          <w:tcPr>
            <w:tcW w:w="4536" w:type="dxa"/>
          </w:tcPr>
          <w:p w14:paraId="48B395D0" w14:textId="77777777" w:rsidR="00A90B7C" w:rsidRPr="00EE6C23" w:rsidRDefault="00A90B7C" w:rsidP="00492094">
            <w:pPr>
              <w:tabs>
                <w:tab w:val="right" w:leader="dot" w:pos="3969"/>
              </w:tabs>
              <w:spacing w:after="120"/>
              <w:rPr>
                <w:rFonts w:cs="Calibri"/>
                <w:szCs w:val="22"/>
              </w:rPr>
            </w:pPr>
            <w:r w:rsidRPr="00EE6C23">
              <w:rPr>
                <w:rFonts w:cs="Calibri"/>
                <w:szCs w:val="22"/>
              </w:rPr>
              <w:t>Le Promoteur de thèse</w:t>
            </w:r>
          </w:p>
          <w:p w14:paraId="2C873A69" w14:textId="77777777" w:rsidR="00BE4BA2" w:rsidRPr="00EE6C23" w:rsidRDefault="00A90B7C" w:rsidP="00BE4BA2">
            <w:pPr>
              <w:rPr>
                <w:rFonts w:cs="Calibri"/>
                <w:szCs w:val="22"/>
              </w:rPr>
            </w:pPr>
            <w:r w:rsidRPr="00EE6C23">
              <w:rPr>
                <w:rFonts w:cs="Calibri"/>
                <w:szCs w:val="22"/>
              </w:rPr>
              <w:t>Professeur</w:t>
            </w:r>
            <w:r w:rsidR="00BE4BA2" w:rsidRPr="00EE6C23">
              <w:rPr>
                <w:rFonts w:cs="Calibri"/>
                <w:szCs w:val="22"/>
              </w:rPr>
              <w:t xml:space="preserve"> </w:t>
            </w:r>
            <w:ins w:id="19" w:author="DEJONGH  Sabrina" w:date="2018-11-07T11:56:00Z">
              <w:r w:rsidR="00676B46" w:rsidRPr="00676B46">
                <w:rPr>
                  <w:rFonts w:cs="Calibri"/>
                  <w:b/>
                  <w:szCs w:val="22"/>
                </w:rPr>
                <w:t>Julien SARRAZIN</w:t>
              </w:r>
            </w:ins>
            <w:del w:id="20" w:author="DEJONGH  Sabrina" w:date="2018-11-07T11:56:00Z">
              <w:r w:rsidR="009064D3" w:rsidRPr="00EE6C23" w:rsidDel="00676B46">
                <w:rPr>
                  <w:rFonts w:cs="Calibri"/>
                  <w:szCs w:val="22"/>
                </w:rPr>
                <w:delText>_____________________________</w:delText>
              </w:r>
            </w:del>
          </w:p>
          <w:p w14:paraId="5AD88C8F" w14:textId="77777777" w:rsidR="00A90B7C" w:rsidRPr="00EE6C23" w:rsidRDefault="00A90B7C" w:rsidP="00492094">
            <w:pPr>
              <w:tabs>
                <w:tab w:val="right" w:leader="dot" w:pos="3969"/>
              </w:tabs>
              <w:spacing w:after="120"/>
              <w:rPr>
                <w:rFonts w:cs="Calibri"/>
                <w:szCs w:val="22"/>
              </w:rPr>
            </w:pPr>
          </w:p>
          <w:p w14:paraId="40952F8D" w14:textId="77777777" w:rsidR="00A90B7C" w:rsidRPr="00EE6C23" w:rsidRDefault="00A90B7C" w:rsidP="00492094">
            <w:pPr>
              <w:tabs>
                <w:tab w:val="right" w:leader="dot" w:pos="3969"/>
              </w:tabs>
              <w:spacing w:after="120"/>
              <w:rPr>
                <w:rFonts w:cs="Calibri"/>
                <w:szCs w:val="22"/>
              </w:rPr>
            </w:pPr>
          </w:p>
          <w:p w14:paraId="364E19C0" w14:textId="77777777" w:rsidR="00A90B7C" w:rsidRPr="00EE6C23" w:rsidRDefault="00A90B7C" w:rsidP="00492094">
            <w:pPr>
              <w:tabs>
                <w:tab w:val="right" w:leader="dot" w:pos="3969"/>
              </w:tabs>
              <w:spacing w:after="120"/>
              <w:rPr>
                <w:rFonts w:cs="Calibri"/>
                <w:szCs w:val="22"/>
              </w:rPr>
            </w:pPr>
          </w:p>
          <w:p w14:paraId="6D3EB94F" w14:textId="77777777" w:rsidR="00A90B7C" w:rsidRPr="00EE6C23" w:rsidRDefault="00A90B7C" w:rsidP="00492094">
            <w:pPr>
              <w:tabs>
                <w:tab w:val="right" w:leader="dot" w:pos="3969"/>
              </w:tabs>
              <w:spacing w:after="120"/>
              <w:rPr>
                <w:rFonts w:cs="Calibri"/>
                <w:szCs w:val="22"/>
              </w:rPr>
            </w:pPr>
          </w:p>
          <w:p w14:paraId="1A57EE62" w14:textId="77777777" w:rsidR="00A90B7C" w:rsidRPr="00EE6C23" w:rsidRDefault="00A90B7C" w:rsidP="00492094">
            <w:pPr>
              <w:tabs>
                <w:tab w:val="right" w:leader="dot" w:pos="3969"/>
              </w:tabs>
              <w:spacing w:after="120"/>
              <w:rPr>
                <w:rFonts w:cs="Calibri"/>
                <w:szCs w:val="22"/>
              </w:rPr>
            </w:pPr>
            <w:r w:rsidRPr="00EE6C23">
              <w:rPr>
                <w:rFonts w:cs="Calibri"/>
                <w:szCs w:val="22"/>
              </w:rPr>
              <w:t>Date : _________________________</w:t>
            </w:r>
          </w:p>
        </w:tc>
      </w:tr>
      <w:tr w:rsidR="00A90B7C" w:rsidRPr="00EE6C23" w14:paraId="164CECAE" w14:textId="77777777" w:rsidTr="00492094">
        <w:trPr>
          <w:jc w:val="center"/>
        </w:trPr>
        <w:tc>
          <w:tcPr>
            <w:tcW w:w="9072" w:type="dxa"/>
            <w:gridSpan w:val="2"/>
          </w:tcPr>
          <w:p w14:paraId="31BC5732" w14:textId="77777777" w:rsidR="00A90B7C" w:rsidRPr="00EE6C23" w:rsidRDefault="000C07CD" w:rsidP="00492094">
            <w:pPr>
              <w:tabs>
                <w:tab w:val="left" w:pos="2871"/>
              </w:tabs>
              <w:spacing w:after="120"/>
              <w:rPr>
                <w:rFonts w:cs="Calibri"/>
                <w:szCs w:val="22"/>
              </w:rPr>
            </w:pPr>
            <w:r w:rsidRPr="00EE6C23">
              <w:rPr>
                <w:rFonts w:cs="Calibri"/>
                <w:szCs w:val="22"/>
              </w:rPr>
              <w:tab/>
              <w:t>Le doctorant</w:t>
            </w:r>
          </w:p>
          <w:p w14:paraId="2169E91D" w14:textId="77777777" w:rsidR="00A90B7C" w:rsidRPr="00EE6C23" w:rsidRDefault="00A90B7C" w:rsidP="00492094">
            <w:pPr>
              <w:tabs>
                <w:tab w:val="left" w:pos="2871"/>
                <w:tab w:val="right" w:leader="dot" w:pos="6804"/>
              </w:tabs>
              <w:spacing w:after="120"/>
              <w:rPr>
                <w:rFonts w:cs="Calibri"/>
                <w:szCs w:val="22"/>
              </w:rPr>
            </w:pPr>
            <w:r w:rsidRPr="00EE6C23">
              <w:rPr>
                <w:rFonts w:cs="Calibri"/>
                <w:szCs w:val="22"/>
              </w:rPr>
              <w:tab/>
            </w:r>
            <w:r w:rsidR="00233538" w:rsidRPr="00233538">
              <w:rPr>
                <w:rFonts w:cs="Calibri"/>
                <w:szCs w:val="22"/>
              </w:rPr>
              <w:t xml:space="preserve">Sidney Jonathan </w:t>
            </w:r>
            <w:r w:rsidR="00233538" w:rsidRPr="00233538">
              <w:rPr>
                <w:rFonts w:cs="Calibri"/>
                <w:b/>
                <w:szCs w:val="22"/>
              </w:rPr>
              <w:t>GOLSTEIN</w:t>
            </w:r>
          </w:p>
          <w:p w14:paraId="7720D01A" w14:textId="77777777" w:rsidR="00A90B7C" w:rsidRPr="00EE6C23" w:rsidRDefault="00A90B7C" w:rsidP="00492094">
            <w:pPr>
              <w:tabs>
                <w:tab w:val="left" w:pos="2871"/>
                <w:tab w:val="right" w:leader="dot" w:pos="6804"/>
              </w:tabs>
              <w:spacing w:after="120"/>
              <w:rPr>
                <w:rFonts w:cs="Calibri"/>
                <w:szCs w:val="22"/>
              </w:rPr>
            </w:pPr>
          </w:p>
          <w:p w14:paraId="40DC7C17" w14:textId="77777777" w:rsidR="00A90B7C" w:rsidRPr="00EE6C23" w:rsidRDefault="00B00061">
            <w:pPr>
              <w:tabs>
                <w:tab w:val="left" w:pos="2871"/>
                <w:tab w:val="right" w:leader="dot" w:pos="6804"/>
              </w:tabs>
              <w:spacing w:after="120"/>
              <w:jc w:val="center"/>
              <w:rPr>
                <w:rFonts w:cs="Calibri"/>
                <w:szCs w:val="22"/>
              </w:rPr>
              <w:pPrChange w:id="21" w:author="GOLSTEIN  Sidney" w:date="2018-11-21T10:43:00Z">
                <w:pPr>
                  <w:tabs>
                    <w:tab w:val="left" w:pos="2871"/>
                    <w:tab w:val="right" w:leader="dot" w:pos="6804"/>
                  </w:tabs>
                  <w:spacing w:after="120"/>
                </w:pPr>
              </w:pPrChange>
            </w:pPr>
            <w:ins w:id="22" w:author="GOLSTEIN  Sidney" w:date="2018-11-21T10:42:00Z">
              <w:r>
                <w:rPr>
                  <w:rFonts w:cs="Calibri"/>
                  <w:noProof/>
                  <w:szCs w:val="22"/>
                </w:rPr>
                <w:drawing>
                  <wp:inline distT="0" distB="0" distL="0" distR="0" wp14:anchorId="4E0A5D34" wp14:editId="35E676BD">
                    <wp:extent cx="1629508" cy="11696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_electronique.pd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4346" cy="1345416"/>
                            </a:xfrm>
                            <a:prstGeom prst="rect">
                              <a:avLst/>
                            </a:prstGeom>
                          </pic:spPr>
                        </pic:pic>
                      </a:graphicData>
                    </a:graphic>
                  </wp:inline>
                </w:drawing>
              </w:r>
            </w:ins>
          </w:p>
          <w:p w14:paraId="659167ED" w14:textId="77777777" w:rsidR="00A90B7C" w:rsidRPr="00EE6C23" w:rsidRDefault="00A90B7C" w:rsidP="00492094">
            <w:pPr>
              <w:tabs>
                <w:tab w:val="left" w:pos="2871"/>
                <w:tab w:val="right" w:leader="dot" w:pos="6804"/>
              </w:tabs>
              <w:spacing w:after="120"/>
              <w:rPr>
                <w:rFonts w:cs="Calibri"/>
                <w:szCs w:val="22"/>
              </w:rPr>
            </w:pPr>
            <w:r w:rsidRPr="00EE6C23">
              <w:rPr>
                <w:rFonts w:cs="Calibri"/>
                <w:szCs w:val="22"/>
              </w:rPr>
              <w:tab/>
              <w:t>Date : _</w:t>
            </w:r>
            <w:ins w:id="23" w:author="GOLSTEIN  Sidney" w:date="2018-11-21T10:43:00Z">
              <w:r w:rsidR="00B00061">
                <w:rPr>
                  <w:rFonts w:cs="Calibri"/>
                  <w:szCs w:val="22"/>
                </w:rPr>
                <w:t>21 Novembre 2018</w:t>
              </w:r>
            </w:ins>
            <w:del w:id="24" w:author="GOLSTEIN  Sidney" w:date="2018-11-21T10:43:00Z">
              <w:r w:rsidRPr="00EE6C23" w:rsidDel="00B00061">
                <w:rPr>
                  <w:rFonts w:cs="Calibri"/>
                  <w:szCs w:val="22"/>
                </w:rPr>
                <w:delText>_______________________</w:delText>
              </w:r>
            </w:del>
            <w:r w:rsidRPr="00EE6C23">
              <w:rPr>
                <w:rFonts w:cs="Calibri"/>
                <w:szCs w:val="22"/>
              </w:rPr>
              <w:t>_</w:t>
            </w:r>
          </w:p>
        </w:tc>
      </w:tr>
    </w:tbl>
    <w:p w14:paraId="2020932C" w14:textId="77777777" w:rsidR="007125B4" w:rsidRPr="00EE6C23" w:rsidRDefault="007125B4" w:rsidP="00AC58E4">
      <w:pPr>
        <w:rPr>
          <w:rFonts w:cs="Calibri"/>
          <w:b/>
          <w:szCs w:val="22"/>
        </w:rPr>
      </w:pPr>
    </w:p>
    <w:p w14:paraId="1CBACF29" w14:textId="77777777" w:rsidR="00F3643D" w:rsidRPr="00EE6C23" w:rsidRDefault="00CA3B88" w:rsidP="00AC58E4">
      <w:pPr>
        <w:rPr>
          <w:rFonts w:cs="Calibri"/>
          <w:b/>
          <w:szCs w:val="22"/>
        </w:rPr>
      </w:pPr>
      <w:bookmarkStart w:id="25" w:name="_GoBack"/>
      <w:bookmarkEnd w:id="25"/>
      <w:r w:rsidRPr="00EE6C23">
        <w:rPr>
          <w:rFonts w:cs="Calibri"/>
          <w:b/>
          <w:szCs w:val="22"/>
        </w:rPr>
        <w:br w:type="page"/>
      </w:r>
      <w:r w:rsidR="00AC58E4" w:rsidRPr="00EE6C23">
        <w:rPr>
          <w:rFonts w:cs="Calibri"/>
          <w:b/>
          <w:szCs w:val="22"/>
        </w:rPr>
        <w:lastRenderedPageBreak/>
        <w:t xml:space="preserve">Annexe </w:t>
      </w:r>
      <w:proofErr w:type="gramStart"/>
      <w:r w:rsidR="00AC58E4" w:rsidRPr="00EE6C23">
        <w:rPr>
          <w:rFonts w:cs="Calibri"/>
          <w:b/>
          <w:szCs w:val="22"/>
        </w:rPr>
        <w:t>1:</w:t>
      </w:r>
      <w:proofErr w:type="gramEnd"/>
      <w:r w:rsidR="00AC58E4" w:rsidRPr="00EE6C23">
        <w:rPr>
          <w:rFonts w:cs="Calibri"/>
          <w:b/>
          <w:szCs w:val="22"/>
        </w:rPr>
        <w:t xml:space="preserve"> </w:t>
      </w:r>
    </w:p>
    <w:p w14:paraId="45AA1902" w14:textId="77777777" w:rsidR="00F3643D" w:rsidRDefault="00F3643D" w:rsidP="00F3643D">
      <w:pPr>
        <w:pStyle w:val="Titre2"/>
        <w:spacing w:after="120"/>
        <w:jc w:val="center"/>
        <w:rPr>
          <w:ins w:id="26" w:author="GOLSTEIN  Sidney" w:date="2018-11-21T10:39:00Z"/>
          <w:rFonts w:cs="Calibri"/>
          <w:szCs w:val="22"/>
          <w:u w:val="single"/>
        </w:rPr>
      </w:pPr>
      <w:r w:rsidRPr="00EE6C23">
        <w:rPr>
          <w:rFonts w:cs="Calibri"/>
          <w:szCs w:val="22"/>
          <w:u w:val="single"/>
        </w:rPr>
        <w:t xml:space="preserve">ANNEXE </w:t>
      </w:r>
      <w:proofErr w:type="gramStart"/>
      <w:r w:rsidR="00762D97" w:rsidRPr="00EE6C23">
        <w:rPr>
          <w:rFonts w:cs="Calibri"/>
          <w:szCs w:val="22"/>
          <w:u w:val="single"/>
        </w:rPr>
        <w:t>1:</w:t>
      </w:r>
      <w:proofErr w:type="gramEnd"/>
      <w:r w:rsidRPr="00EE6C23">
        <w:rPr>
          <w:rFonts w:cs="Calibri"/>
          <w:szCs w:val="22"/>
          <w:u w:val="single"/>
        </w:rPr>
        <w:t xml:space="preserve"> PROJET DE </w:t>
      </w:r>
      <w:commentRangeStart w:id="27"/>
      <w:r w:rsidRPr="00EE6C23">
        <w:rPr>
          <w:rFonts w:cs="Calibri"/>
          <w:szCs w:val="22"/>
          <w:u w:val="single"/>
        </w:rPr>
        <w:t>TH</w:t>
      </w:r>
      <w:r w:rsidRPr="00BA468E">
        <w:rPr>
          <w:rFonts w:cs="Calibri"/>
          <w:szCs w:val="22"/>
          <w:u w:val="single"/>
        </w:rPr>
        <w:t>ESE</w:t>
      </w:r>
      <w:commentRangeEnd w:id="27"/>
      <w:r w:rsidR="009064D3" w:rsidRPr="00BA468E">
        <w:rPr>
          <w:rStyle w:val="Marquedecommentaire"/>
          <w:rFonts w:cs="Calibri"/>
          <w:b w:val="0"/>
          <w:bCs w:val="0"/>
          <w:iCs w:val="0"/>
          <w:caps w:val="0"/>
          <w:sz w:val="22"/>
          <w:szCs w:val="22"/>
        </w:rPr>
        <w:commentReference w:id="27"/>
      </w:r>
    </w:p>
    <w:p w14:paraId="298E35A6" w14:textId="77777777" w:rsidR="00EE01A8" w:rsidRPr="00B00061" w:rsidRDefault="00EE01A8">
      <w:pPr>
        <w:widowControl/>
        <w:autoSpaceDE/>
        <w:autoSpaceDN/>
        <w:adjustRightInd/>
        <w:spacing w:before="100" w:beforeAutospacing="1" w:after="100" w:afterAutospacing="1" w:line="276" w:lineRule="auto"/>
        <w:rPr>
          <w:ins w:id="28" w:author="GOLSTEIN  Sidney" w:date="2018-11-21T10:39:00Z"/>
          <w:rFonts w:asciiTheme="minorHAnsi" w:hAnsiTheme="minorHAnsi" w:cstheme="minorHAnsi"/>
          <w:sz w:val="24"/>
          <w:szCs w:val="24"/>
          <w:lang w:val="en-US" w:eastAsia="fr-FR"/>
          <w:rPrChange w:id="29" w:author="GOLSTEIN  Sidney" w:date="2018-11-21T10:39:00Z">
            <w:rPr>
              <w:ins w:id="30" w:author="GOLSTEIN  Sidney" w:date="2018-11-21T10:39:00Z"/>
              <w:rFonts w:ascii="Times New Roman" w:hAnsi="Times New Roman"/>
              <w:sz w:val="24"/>
              <w:szCs w:val="24"/>
              <w:lang w:val="fr-BE" w:eastAsia="fr-FR"/>
            </w:rPr>
          </w:rPrChange>
        </w:rPr>
        <w:pPrChange w:id="31" w:author="GOLSTEIN  Sidney" w:date="2018-11-21T10:39:00Z">
          <w:pPr>
            <w:widowControl/>
            <w:autoSpaceDE/>
            <w:autoSpaceDN/>
            <w:adjustRightInd/>
            <w:spacing w:before="100" w:beforeAutospacing="1" w:after="100" w:afterAutospacing="1"/>
            <w:jc w:val="left"/>
          </w:pPr>
        </w:pPrChange>
      </w:pPr>
      <w:ins w:id="32" w:author="GOLSTEIN  Sidney" w:date="2018-11-21T10:39:00Z">
        <w:r w:rsidRPr="00EE01A8">
          <w:rPr>
            <w:rFonts w:asciiTheme="minorHAnsi" w:hAnsiTheme="minorHAnsi" w:cstheme="minorHAnsi"/>
            <w:szCs w:val="22"/>
            <w:lang w:val="en-US" w:eastAsia="fr-FR"/>
            <w:rPrChange w:id="33" w:author="GOLSTEIN  Sidney" w:date="2018-11-21T10:39:00Z">
              <w:rPr>
                <w:rFonts w:ascii="CenturyGothic" w:hAnsi="CenturyGothic"/>
                <w:szCs w:val="22"/>
                <w:lang w:val="fr-BE" w:eastAsia="fr-FR"/>
              </w:rPr>
            </w:rPrChange>
          </w:rPr>
          <w:t xml:space="preserve">Associating wireless information to certain physical locations is an interesting feature that many applications can benefit from. </w:t>
        </w:r>
        <w:r w:rsidRPr="00B00061">
          <w:rPr>
            <w:rFonts w:asciiTheme="minorHAnsi" w:hAnsiTheme="minorHAnsi" w:cstheme="minorHAnsi"/>
            <w:szCs w:val="22"/>
            <w:lang w:val="en-US" w:eastAsia="fr-FR"/>
            <w:rPrChange w:id="34" w:author="GOLSTEIN  Sidney" w:date="2018-11-21T10:39:00Z">
              <w:rPr>
                <w:rFonts w:ascii="CenturyGothic" w:hAnsi="CenturyGothic"/>
                <w:szCs w:val="22"/>
                <w:lang w:val="fr-BE" w:eastAsia="fr-FR"/>
              </w:rPr>
            </w:rPrChange>
          </w:rPr>
          <w:t xml:space="preserve">This capability is known as </w:t>
        </w:r>
        <w:proofErr w:type="spellStart"/>
        <w:r w:rsidRPr="00B00061">
          <w:rPr>
            <w:rFonts w:asciiTheme="minorHAnsi" w:hAnsiTheme="minorHAnsi" w:cstheme="minorHAnsi"/>
            <w:szCs w:val="22"/>
            <w:lang w:val="en-US" w:eastAsia="fr-FR"/>
            <w:rPrChange w:id="35" w:author="GOLSTEIN  Sidney" w:date="2018-11-21T10:39:00Z">
              <w:rPr>
                <w:rFonts w:ascii="CenturyGothic" w:hAnsi="CenturyGothic"/>
                <w:szCs w:val="22"/>
                <w:lang w:val="fr-BE" w:eastAsia="fr-FR"/>
              </w:rPr>
            </w:rPrChange>
          </w:rPr>
          <w:t>geocasting</w:t>
        </w:r>
        <w:proofErr w:type="spellEnd"/>
        <w:r w:rsidRPr="00B00061">
          <w:rPr>
            <w:rFonts w:asciiTheme="minorHAnsi" w:hAnsiTheme="minorHAnsi" w:cstheme="minorHAnsi"/>
            <w:szCs w:val="22"/>
            <w:lang w:val="en-US" w:eastAsia="fr-FR"/>
            <w:rPrChange w:id="36" w:author="GOLSTEIN  Sidney" w:date="2018-11-21T10:39:00Z">
              <w:rPr>
                <w:rFonts w:ascii="CenturyGothic" w:hAnsi="CenturyGothic"/>
                <w:szCs w:val="22"/>
                <w:lang w:val="fr-BE" w:eastAsia="fr-FR"/>
              </w:rPr>
            </w:rPrChange>
          </w:rPr>
          <w:t xml:space="preserve">. Just like pictures are tagged with the location where they have been clicked, </w:t>
        </w:r>
        <w:proofErr w:type="spellStart"/>
        <w:r w:rsidRPr="00B00061">
          <w:rPr>
            <w:rFonts w:asciiTheme="minorHAnsi" w:hAnsiTheme="minorHAnsi" w:cstheme="minorHAnsi"/>
            <w:szCs w:val="22"/>
            <w:lang w:val="en-US" w:eastAsia="fr-FR"/>
            <w:rPrChange w:id="37" w:author="GOLSTEIN  Sidney" w:date="2018-11-21T10:39:00Z">
              <w:rPr>
                <w:rFonts w:ascii="CenturyGothic" w:hAnsi="CenturyGothic"/>
                <w:szCs w:val="22"/>
                <w:lang w:val="fr-BE" w:eastAsia="fr-FR"/>
              </w:rPr>
            </w:rPrChange>
          </w:rPr>
          <w:t>geocasting</w:t>
        </w:r>
        <w:proofErr w:type="spellEnd"/>
        <w:r w:rsidRPr="00B00061">
          <w:rPr>
            <w:rFonts w:asciiTheme="minorHAnsi" w:hAnsiTheme="minorHAnsi" w:cstheme="minorHAnsi"/>
            <w:szCs w:val="22"/>
            <w:lang w:val="en-US" w:eastAsia="fr-FR"/>
            <w:rPrChange w:id="38" w:author="GOLSTEIN  Sidney" w:date="2018-11-21T10:39:00Z">
              <w:rPr>
                <w:rFonts w:ascii="CenturyGothic" w:hAnsi="CenturyGothic"/>
                <w:szCs w:val="22"/>
                <w:lang w:val="fr-BE" w:eastAsia="fr-FR"/>
              </w:rPr>
            </w:rPrChange>
          </w:rPr>
          <w:t xml:space="preserve"> enables to tag a real physical location by wirelessly transmitting data that are only decodable within desired delimited areas. Thus, users can receive information related to the place where they are. This is what is achieved to some extent by applications like Google map where metadata related to user</w:t>
        </w:r>
        <w:r w:rsidRPr="00B00061">
          <w:rPr>
            <w:rFonts w:asciiTheme="minorHAnsi" w:hAnsiTheme="minorHAnsi" w:cstheme="minorHAnsi" w:hint="eastAsia"/>
            <w:szCs w:val="22"/>
            <w:lang w:val="en-US" w:eastAsia="fr-FR"/>
            <w:rPrChange w:id="39" w:author="GOLSTEIN  Sidney" w:date="2018-11-21T10:39:00Z">
              <w:rPr>
                <w:rFonts w:ascii="CenturyGothic" w:hAnsi="CenturyGothic" w:hint="eastAsia"/>
                <w:szCs w:val="22"/>
                <w:lang w:val="fr-BE" w:eastAsia="fr-FR"/>
              </w:rPr>
            </w:rPrChange>
          </w:rPr>
          <w:t>’</w:t>
        </w:r>
        <w:r w:rsidRPr="00B00061">
          <w:rPr>
            <w:rFonts w:asciiTheme="minorHAnsi" w:hAnsiTheme="minorHAnsi" w:cstheme="minorHAnsi"/>
            <w:szCs w:val="22"/>
            <w:lang w:val="en-US" w:eastAsia="fr-FR"/>
            <w:rPrChange w:id="40" w:author="GOLSTEIN  Sidney" w:date="2018-11-21T10:39:00Z">
              <w:rPr>
                <w:rFonts w:ascii="CenturyGothic" w:hAnsi="CenturyGothic"/>
                <w:szCs w:val="22"/>
                <w:lang w:val="fr-BE" w:eastAsia="fr-FR"/>
              </w:rPr>
            </w:rPrChange>
          </w:rPr>
          <w:t>s location are sent. To do so, GPS coordinates of users are required. These systems are limited in terms of spatial resolution, especially in indoor environments, and necessitate some time to calculate user</w:t>
        </w:r>
        <w:r w:rsidRPr="00B00061">
          <w:rPr>
            <w:rFonts w:asciiTheme="minorHAnsi" w:hAnsiTheme="minorHAnsi" w:cstheme="minorHAnsi" w:hint="eastAsia"/>
            <w:szCs w:val="22"/>
            <w:lang w:val="en-US" w:eastAsia="fr-FR"/>
            <w:rPrChange w:id="41" w:author="GOLSTEIN  Sidney" w:date="2018-11-21T10:39:00Z">
              <w:rPr>
                <w:rFonts w:ascii="CenturyGothic" w:hAnsi="CenturyGothic" w:hint="eastAsia"/>
                <w:szCs w:val="22"/>
                <w:lang w:val="fr-BE" w:eastAsia="fr-FR"/>
              </w:rPr>
            </w:rPrChange>
          </w:rPr>
          <w:t>’</w:t>
        </w:r>
        <w:r w:rsidRPr="00B00061">
          <w:rPr>
            <w:rFonts w:asciiTheme="minorHAnsi" w:hAnsiTheme="minorHAnsi" w:cstheme="minorHAnsi"/>
            <w:szCs w:val="22"/>
            <w:lang w:val="en-US" w:eastAsia="fr-FR"/>
            <w:rPrChange w:id="42" w:author="GOLSTEIN  Sidney" w:date="2018-11-21T10:39:00Z">
              <w:rPr>
                <w:rFonts w:ascii="CenturyGothic" w:hAnsi="CenturyGothic"/>
                <w:szCs w:val="22"/>
                <w:lang w:val="fr-BE" w:eastAsia="fr-FR"/>
              </w:rPr>
            </w:rPrChange>
          </w:rPr>
          <w:t>s locations, thereby introducing a delay, which can be a real limitation. Furthermore, as a general matter, all systems that are based upon user</w:t>
        </w:r>
        <w:r w:rsidRPr="00B00061">
          <w:rPr>
            <w:rFonts w:asciiTheme="minorHAnsi" w:hAnsiTheme="minorHAnsi" w:cstheme="minorHAnsi" w:hint="eastAsia"/>
            <w:szCs w:val="22"/>
            <w:lang w:val="en-US" w:eastAsia="fr-FR"/>
            <w:rPrChange w:id="43" w:author="GOLSTEIN  Sidney" w:date="2018-11-21T10:39:00Z">
              <w:rPr>
                <w:rFonts w:ascii="CenturyGothic" w:hAnsi="CenturyGothic" w:hint="eastAsia"/>
                <w:szCs w:val="22"/>
                <w:lang w:val="fr-BE" w:eastAsia="fr-FR"/>
              </w:rPr>
            </w:rPrChange>
          </w:rPr>
          <w:t>’</w:t>
        </w:r>
        <w:r w:rsidRPr="00B00061">
          <w:rPr>
            <w:rFonts w:asciiTheme="minorHAnsi" w:hAnsiTheme="minorHAnsi" w:cstheme="minorHAnsi"/>
            <w:szCs w:val="22"/>
            <w:lang w:val="en-US" w:eastAsia="fr-FR"/>
            <w:rPrChange w:id="44" w:author="GOLSTEIN  Sidney" w:date="2018-11-21T10:39:00Z">
              <w:rPr>
                <w:rFonts w:ascii="CenturyGothic" w:hAnsi="CenturyGothic"/>
                <w:szCs w:val="22"/>
                <w:lang w:val="fr-BE" w:eastAsia="fr-FR"/>
              </w:rPr>
            </w:rPrChange>
          </w:rPr>
          <w:t xml:space="preserve">s locations lead to privacy issues. The </w:t>
        </w:r>
        <w:proofErr w:type="spellStart"/>
        <w:r w:rsidRPr="00B00061">
          <w:rPr>
            <w:rFonts w:asciiTheme="minorHAnsi" w:hAnsiTheme="minorHAnsi" w:cstheme="minorHAnsi"/>
            <w:szCs w:val="22"/>
            <w:lang w:val="en-US" w:eastAsia="fr-FR"/>
            <w:rPrChange w:id="45" w:author="GOLSTEIN  Sidney" w:date="2018-11-21T10:39:00Z">
              <w:rPr>
                <w:rFonts w:ascii="CenturyGothic" w:hAnsi="CenturyGothic"/>
                <w:szCs w:val="22"/>
                <w:lang w:val="fr-BE" w:eastAsia="fr-FR"/>
              </w:rPr>
            </w:rPrChange>
          </w:rPr>
          <w:t>geocasting</w:t>
        </w:r>
        <w:proofErr w:type="spellEnd"/>
        <w:r w:rsidRPr="00B00061">
          <w:rPr>
            <w:rFonts w:asciiTheme="minorHAnsi" w:hAnsiTheme="minorHAnsi" w:cstheme="minorHAnsi"/>
            <w:szCs w:val="22"/>
            <w:lang w:val="en-US" w:eastAsia="fr-FR"/>
            <w:rPrChange w:id="46" w:author="GOLSTEIN  Sidney" w:date="2018-11-21T10:39:00Z">
              <w:rPr>
                <w:rFonts w:ascii="CenturyGothic" w:hAnsi="CenturyGothic"/>
                <w:szCs w:val="22"/>
                <w:lang w:val="fr-BE" w:eastAsia="fr-FR"/>
              </w:rPr>
            </w:rPrChange>
          </w:rPr>
          <w:t xml:space="preserve"> scheme to be investigated in this internship is fundamentally different. The idea is to transmit data related to locations whether a user is present or not. So instead of considering a user who locates himself with respect to a global reference system and then correlate his position to some databases to discover surrounding locations of interest, the user is able to read the data only when he is located at the right spot. In that case, it is really the location that is tagged, and not the person. This approach therefore respects users</w:t>
        </w:r>
        <w:r w:rsidRPr="00B00061">
          <w:rPr>
            <w:rFonts w:asciiTheme="minorHAnsi" w:hAnsiTheme="minorHAnsi" w:cstheme="minorHAnsi" w:hint="eastAsia"/>
            <w:szCs w:val="22"/>
            <w:lang w:val="en-US" w:eastAsia="fr-FR"/>
            <w:rPrChange w:id="47" w:author="GOLSTEIN  Sidney" w:date="2018-11-21T10:39:00Z">
              <w:rPr>
                <w:rFonts w:ascii="CenturyGothic" w:hAnsi="CenturyGothic" w:hint="eastAsia"/>
                <w:szCs w:val="22"/>
                <w:lang w:val="fr-BE" w:eastAsia="fr-FR"/>
              </w:rPr>
            </w:rPrChange>
          </w:rPr>
          <w:t>’</w:t>
        </w:r>
        <w:r w:rsidRPr="00B00061">
          <w:rPr>
            <w:rFonts w:asciiTheme="minorHAnsi" w:hAnsiTheme="minorHAnsi" w:cstheme="minorHAnsi"/>
            <w:szCs w:val="22"/>
            <w:lang w:val="en-US" w:eastAsia="fr-FR"/>
            <w:rPrChange w:id="48" w:author="GOLSTEIN  Sidney" w:date="2018-11-21T10:39:00Z">
              <w:rPr>
                <w:rFonts w:ascii="CenturyGothic" w:hAnsi="CenturyGothic"/>
                <w:szCs w:val="22"/>
                <w:lang w:val="fr-BE" w:eastAsia="fr-FR"/>
              </w:rPr>
            </w:rPrChange>
          </w:rPr>
          <w:t xml:space="preserve"> privacy and does not introduce any delay as the data is always sent to the desired location (it is up to the user to decide whether or not he wants to listen). Furthermore, since this approach does not require positioning capability, all the classical positioning system infrastructure (e.g. satellites, multiple base stations...) is not required anymore. The only added infrastructure is the capability for base stations to focus data to specific spots. For this scheme to be attractive enough, this feature has to be performed with minimum complexity, low cost, and compact size. To date, no existing techniques are capable of realizing the </w:t>
        </w:r>
        <w:proofErr w:type="spellStart"/>
        <w:r w:rsidRPr="00B00061">
          <w:rPr>
            <w:rFonts w:asciiTheme="minorHAnsi" w:hAnsiTheme="minorHAnsi" w:cstheme="minorHAnsi"/>
            <w:szCs w:val="22"/>
            <w:lang w:val="en-US" w:eastAsia="fr-FR"/>
            <w:rPrChange w:id="49" w:author="GOLSTEIN  Sidney" w:date="2018-11-21T10:39:00Z">
              <w:rPr>
                <w:rFonts w:ascii="CenturyGothic" w:hAnsi="CenturyGothic"/>
                <w:szCs w:val="22"/>
                <w:lang w:val="fr-BE" w:eastAsia="fr-FR"/>
              </w:rPr>
            </w:rPrChange>
          </w:rPr>
          <w:t>geocasting</w:t>
        </w:r>
        <w:proofErr w:type="spellEnd"/>
        <w:r w:rsidRPr="00B00061">
          <w:rPr>
            <w:rFonts w:asciiTheme="minorHAnsi" w:hAnsiTheme="minorHAnsi" w:cstheme="minorHAnsi"/>
            <w:szCs w:val="22"/>
            <w:lang w:val="en-US" w:eastAsia="fr-FR"/>
            <w:rPrChange w:id="50" w:author="GOLSTEIN  Sidney" w:date="2018-11-21T10:39:00Z">
              <w:rPr>
                <w:rFonts w:ascii="CenturyGothic" w:hAnsi="CenturyGothic"/>
                <w:szCs w:val="22"/>
                <w:lang w:val="fr-BE" w:eastAsia="fr-FR"/>
              </w:rPr>
            </w:rPrChange>
          </w:rPr>
          <w:t xml:space="preserve"> scheme without hardware that is too complex, too expensive, too bulky, and too demanding in terms of energy. </w:t>
        </w:r>
      </w:ins>
    </w:p>
    <w:p w14:paraId="4FACE590" w14:textId="77777777" w:rsidR="00EE01A8" w:rsidRPr="00B00061" w:rsidRDefault="00EE01A8">
      <w:pPr>
        <w:rPr>
          <w:lang w:val="en-US"/>
          <w:rPrChange w:id="51" w:author="GOLSTEIN  Sidney" w:date="2018-11-21T10:39:00Z">
            <w:rPr>
              <w:rFonts w:cs="Calibri"/>
              <w:szCs w:val="22"/>
              <w:u w:val="single"/>
            </w:rPr>
          </w:rPrChange>
        </w:rPr>
        <w:pPrChange w:id="52" w:author="GOLSTEIN  Sidney" w:date="2018-11-21T10:39:00Z">
          <w:pPr>
            <w:pStyle w:val="Titre2"/>
            <w:spacing w:after="120"/>
            <w:jc w:val="center"/>
          </w:pPr>
        </w:pPrChange>
      </w:pPr>
    </w:p>
    <w:sectPr w:rsidR="00EE01A8" w:rsidRPr="00B00061" w:rsidSect="00AC58E4">
      <w:footerReference w:type="even" r:id="rId15"/>
      <w:footerReference w:type="default" r:id="rId16"/>
      <w:pgSz w:w="11905" w:h="16837" w:code="9"/>
      <w:pgMar w:top="993" w:right="1134" w:bottom="709" w:left="1134" w:header="567" w:footer="567" w:gutter="0"/>
      <w:cols w:space="36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DEJONGH  Sabrina" w:date="2018-06-20T10:04:00Z" w:initials="DS">
    <w:p w14:paraId="4BAC1B53" w14:textId="77777777" w:rsidR="009064D3" w:rsidRDefault="009064D3">
      <w:pPr>
        <w:pStyle w:val="Commentaire"/>
      </w:pPr>
      <w:r>
        <w:rPr>
          <w:rStyle w:val="Marquedecommentaire"/>
        </w:rPr>
        <w:annotationRef/>
      </w:r>
      <w:r>
        <w:t>A insérer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C1B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C1B53" w16cid:durableId="1ED4A5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DFF50" w14:textId="77777777" w:rsidR="002D00BF" w:rsidRDefault="002D00BF">
      <w:r>
        <w:separator/>
      </w:r>
    </w:p>
  </w:endnote>
  <w:endnote w:type="continuationSeparator" w:id="0">
    <w:p w14:paraId="4AED4178" w14:textId="77777777" w:rsidR="002D00BF" w:rsidRDefault="002D0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us">
    <w:altName w:val="Arial"/>
    <w:panose1 w:val="020B06040202020202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ZapfDingbats">
    <w:altName w:val="Wingdings"/>
    <w:panose1 w:val="020B0604020202020204"/>
    <w:charset w:val="02"/>
    <w:family w:val="decorative"/>
    <w:notTrueType/>
    <w:pitch w:val="variable"/>
    <w:sig w:usb0="00000000" w:usb1="10000000" w:usb2="00000000" w:usb3="00000000" w:csb0="80000000" w:csb1="00000000"/>
  </w:font>
  <w:font w:name="Century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F90AF" w14:textId="77777777" w:rsidR="002F388B" w:rsidRDefault="002F388B" w:rsidP="004E3FCE">
    <w:pPr>
      <w:framePr w:wrap="around" w:vAnchor="text" w:hAnchor="margin" w:xAlign="right" w:y="1"/>
    </w:pPr>
    <w:r>
      <w:fldChar w:fldCharType="begin"/>
    </w:r>
    <w:r w:rsidR="00371C29">
      <w:instrText>PAGE</w:instrText>
    </w:r>
    <w:r>
      <w:instrText xml:space="preserve">  </w:instrText>
    </w:r>
    <w:r>
      <w:fldChar w:fldCharType="separate"/>
    </w:r>
    <w:r>
      <w:rPr>
        <w:noProof/>
      </w:rPr>
      <w:t>4</w:t>
    </w:r>
    <w:r>
      <w:fldChar w:fldCharType="end"/>
    </w:r>
  </w:p>
  <w:p w14:paraId="1CBE9146" w14:textId="77777777" w:rsidR="002F388B" w:rsidRDefault="002F388B" w:rsidP="004E3FCE">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3E20E" w14:textId="77777777" w:rsidR="002F388B" w:rsidRPr="00C74B7F" w:rsidRDefault="002F388B" w:rsidP="00353303">
    <w:pPr>
      <w:pStyle w:val="Pieddepage"/>
      <w:tabs>
        <w:tab w:val="clear" w:pos="4536"/>
        <w:tab w:val="clear" w:pos="9072"/>
        <w:tab w:val="left" w:pos="0"/>
        <w:tab w:val="right" w:pos="9639"/>
      </w:tabs>
      <w:ind w:right="360"/>
    </w:pPr>
    <w:r>
      <w:rPr>
        <w:i/>
        <w:sz w:val="18"/>
        <w:szCs w:val="18"/>
      </w:rPr>
      <w:tab/>
    </w:r>
    <w:r>
      <w:rPr>
        <w:rStyle w:val="Numrodepage"/>
        <w:sz w:val="18"/>
        <w:szCs w:val="18"/>
      </w:rPr>
      <w:fldChar w:fldCharType="begin"/>
    </w:r>
    <w:r>
      <w:rPr>
        <w:rStyle w:val="Numrodepage"/>
        <w:sz w:val="18"/>
        <w:szCs w:val="18"/>
      </w:rPr>
      <w:instrText xml:space="preserve"> </w:instrText>
    </w:r>
    <w:r w:rsidR="00371C29">
      <w:rPr>
        <w:rStyle w:val="Numrodepage"/>
        <w:sz w:val="18"/>
        <w:szCs w:val="18"/>
      </w:rPr>
      <w:instrText>PAGE</w:instrText>
    </w:r>
    <w:r>
      <w:rPr>
        <w:rStyle w:val="Numrodepage"/>
        <w:sz w:val="18"/>
        <w:szCs w:val="18"/>
      </w:rPr>
      <w:instrText xml:space="preserve"> </w:instrText>
    </w:r>
    <w:r>
      <w:rPr>
        <w:rStyle w:val="Numrodepage"/>
        <w:sz w:val="18"/>
        <w:szCs w:val="18"/>
      </w:rPr>
      <w:fldChar w:fldCharType="separate"/>
    </w:r>
    <w:r w:rsidR="00E86BCE">
      <w:rPr>
        <w:rStyle w:val="Numrodepage"/>
        <w:noProof/>
        <w:sz w:val="18"/>
        <w:szCs w:val="18"/>
      </w:rPr>
      <w:t>6</w:t>
    </w:r>
    <w:r>
      <w:rPr>
        <w:rStyle w:val="Numrodepage"/>
        <w:sz w:val="18"/>
        <w:szCs w:val="18"/>
      </w:rPr>
      <w:fldChar w:fldCharType="end"/>
    </w:r>
    <w:r>
      <w:rPr>
        <w:rStyle w:val="Numrodepage"/>
        <w:sz w:val="18"/>
        <w:szCs w:val="18"/>
      </w:rPr>
      <w:t>/</w:t>
    </w:r>
    <w:r>
      <w:rPr>
        <w:rStyle w:val="Numrodepage"/>
        <w:sz w:val="18"/>
        <w:szCs w:val="18"/>
      </w:rPr>
      <w:fldChar w:fldCharType="begin"/>
    </w:r>
    <w:r>
      <w:rPr>
        <w:rStyle w:val="Numrodepage"/>
        <w:sz w:val="18"/>
        <w:szCs w:val="18"/>
      </w:rPr>
      <w:instrText xml:space="preserve"> </w:instrText>
    </w:r>
    <w:r w:rsidR="00371C29">
      <w:rPr>
        <w:rStyle w:val="Numrodepage"/>
        <w:sz w:val="18"/>
        <w:szCs w:val="18"/>
      </w:rPr>
      <w:instrText>NUMPAGES</w:instrText>
    </w:r>
    <w:r>
      <w:rPr>
        <w:rStyle w:val="Numrodepage"/>
        <w:sz w:val="18"/>
        <w:szCs w:val="18"/>
      </w:rPr>
      <w:instrText xml:space="preserve"> </w:instrText>
    </w:r>
    <w:r>
      <w:rPr>
        <w:rStyle w:val="Numrodepage"/>
        <w:sz w:val="18"/>
        <w:szCs w:val="18"/>
      </w:rPr>
      <w:fldChar w:fldCharType="separate"/>
    </w:r>
    <w:r w:rsidR="00E86BCE">
      <w:rPr>
        <w:rStyle w:val="Numrodepage"/>
        <w:noProof/>
        <w:sz w:val="18"/>
        <w:szCs w:val="18"/>
      </w:rPr>
      <w:t>9</w:t>
    </w:r>
    <w:r>
      <w:rPr>
        <w:rStyle w:val="Numrodepag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70BDC" w14:textId="77777777" w:rsidR="002D00BF" w:rsidRDefault="002D00BF">
      <w:r>
        <w:separator/>
      </w:r>
    </w:p>
  </w:footnote>
  <w:footnote w:type="continuationSeparator" w:id="0">
    <w:p w14:paraId="5B00C83B" w14:textId="77777777" w:rsidR="002D00BF" w:rsidRDefault="002D0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E2815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EB793F"/>
    <w:multiLevelType w:val="hybridMultilevel"/>
    <w:tmpl w:val="2C38BBC0"/>
    <w:lvl w:ilvl="0" w:tplc="6D16686A">
      <w:start w:val="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FA05D6"/>
    <w:multiLevelType w:val="hybridMultilevel"/>
    <w:tmpl w:val="2F1A6EFE"/>
    <w:lvl w:ilvl="0" w:tplc="3E627E7E">
      <w:start w:val="1"/>
      <w:numFmt w:val="decimal"/>
      <w:lvlText w:val="%1."/>
      <w:lvlJc w:val="left"/>
      <w:pPr>
        <w:tabs>
          <w:tab w:val="num" w:pos="284"/>
        </w:tabs>
        <w:ind w:left="284" w:hanging="284"/>
      </w:pPr>
      <w:rPr>
        <w:rFonts w:ascii="Calibri" w:hAnsi="Calibri" w:hint="default"/>
        <w:b/>
        <w:i w:val="0"/>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CBF73C5"/>
    <w:multiLevelType w:val="hybridMultilevel"/>
    <w:tmpl w:val="47FE63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BC352F"/>
    <w:multiLevelType w:val="hybridMultilevel"/>
    <w:tmpl w:val="21A4DC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E81759"/>
    <w:multiLevelType w:val="hybridMultilevel"/>
    <w:tmpl w:val="AF2A71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365F27"/>
    <w:multiLevelType w:val="hybridMultilevel"/>
    <w:tmpl w:val="1F706580"/>
    <w:lvl w:ilvl="0" w:tplc="040C0005">
      <w:start w:val="1"/>
      <w:numFmt w:val="bullet"/>
      <w:lvlText w:val=""/>
      <w:lvlJc w:val="left"/>
      <w:pPr>
        <w:tabs>
          <w:tab w:val="num" w:pos="284"/>
        </w:tabs>
        <w:ind w:left="284" w:hanging="284"/>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33224F"/>
    <w:multiLevelType w:val="hybridMultilevel"/>
    <w:tmpl w:val="726630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D94DA8"/>
    <w:multiLevelType w:val="hybridMultilevel"/>
    <w:tmpl w:val="524C9694"/>
    <w:lvl w:ilvl="0" w:tplc="14AEAB2C">
      <w:start w:val="1"/>
      <w:numFmt w:val="decimal"/>
      <w:pStyle w:val="article"/>
      <w:lvlText w:val="Article %1"/>
      <w:lvlJc w:val="left"/>
      <w:pPr>
        <w:tabs>
          <w:tab w:val="num" w:pos="284"/>
        </w:tabs>
        <w:ind w:left="284" w:firstLine="0"/>
      </w:pPr>
      <w:rPr>
        <w:rFonts w:ascii="Calibri" w:hAnsi="Calibri" w:hint="default"/>
        <w:b/>
        <w:i w:val="0"/>
        <w:color w:val="auto"/>
        <w:sz w:val="22"/>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67DD5FFA"/>
    <w:multiLevelType w:val="hybridMultilevel"/>
    <w:tmpl w:val="825C97DE"/>
    <w:lvl w:ilvl="0" w:tplc="16D8CA88">
      <w:start w:val="2"/>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78D83DD1"/>
    <w:multiLevelType w:val="hybridMultilevel"/>
    <w:tmpl w:val="795AD4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F966405"/>
    <w:multiLevelType w:val="hybridMultilevel"/>
    <w:tmpl w:val="DB2A750C"/>
    <w:lvl w:ilvl="0" w:tplc="7ED09572">
      <w:numFmt w:val="bullet"/>
      <w:lvlText w:val="-"/>
      <w:lvlJc w:val="left"/>
      <w:pPr>
        <w:ind w:left="720" w:hanging="360"/>
      </w:pPr>
      <w:rPr>
        <w:rFonts w:ascii="Andalus" w:eastAsia="Times New Roman" w:hAnsi="Andalus" w:cs="Andalu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8"/>
  </w:num>
  <w:num w:numId="9">
    <w:abstractNumId w:val="8"/>
  </w:num>
  <w:num w:numId="10">
    <w:abstractNumId w:val="2"/>
    <w:lvlOverride w:ilvl="0">
      <w:startOverride w:val="1"/>
    </w:lvlOverride>
  </w:num>
  <w:num w:numId="11">
    <w:abstractNumId w:val="10"/>
  </w:num>
  <w:num w:numId="12">
    <w:abstractNumId w:val="8"/>
  </w:num>
  <w:num w:numId="13">
    <w:abstractNumId w:val="8"/>
  </w:num>
  <w:num w:numId="14">
    <w:abstractNumId w:val="8"/>
  </w:num>
  <w:num w:numId="15">
    <w:abstractNumId w:val="9"/>
  </w:num>
  <w:num w:numId="16">
    <w:abstractNumId w:val="8"/>
  </w:num>
  <w:num w:numId="17">
    <w:abstractNumId w:val="8"/>
  </w:num>
  <w:num w:numId="18">
    <w:abstractNumId w:val="0"/>
  </w:num>
  <w:num w:numId="19">
    <w:abstractNumId w:val="6"/>
  </w:num>
  <w:num w:numId="20">
    <w:abstractNumId w:val="6"/>
  </w:num>
  <w:num w:numId="21">
    <w:abstractNumId w:val="1"/>
  </w:num>
  <w:num w:numId="22">
    <w:abstractNumId w:val="8"/>
  </w:num>
  <w:num w:numId="23">
    <w:abstractNumId w:val="3"/>
  </w:num>
  <w:num w:numId="24">
    <w:abstractNumId w:val="4"/>
  </w:num>
  <w:num w:numId="25">
    <w:abstractNumId w:val="8"/>
  </w:num>
  <w:num w:numId="26">
    <w:abstractNumId w:val="5"/>
  </w:num>
  <w:num w:numId="27">
    <w:abstractNumId w:val="8"/>
  </w:num>
  <w:num w:numId="28">
    <w:abstractNumId w:val="8"/>
  </w:num>
  <w:num w:numId="29">
    <w:abstractNumId w:val="11"/>
  </w:num>
  <w:num w:numId="30">
    <w:abstractNumId w:val="8"/>
  </w:num>
  <w:num w:numId="31">
    <w:abstractNumId w:val="7"/>
  </w:num>
  <w:num w:numId="3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LSTEIN  Sidney">
    <w15:presenceInfo w15:providerId="AD" w15:userId="S::sidney.golstein@ulb.ac.be::760f947b-d091-48b1-bca1-3aaa54419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CE"/>
    <w:rsid w:val="00000595"/>
    <w:rsid w:val="00000943"/>
    <w:rsid w:val="00004D5D"/>
    <w:rsid w:val="00007657"/>
    <w:rsid w:val="00017AB6"/>
    <w:rsid w:val="00025769"/>
    <w:rsid w:val="00035D36"/>
    <w:rsid w:val="00045C17"/>
    <w:rsid w:val="00051F45"/>
    <w:rsid w:val="00055065"/>
    <w:rsid w:val="00062B7A"/>
    <w:rsid w:val="000634A2"/>
    <w:rsid w:val="00066B84"/>
    <w:rsid w:val="00070705"/>
    <w:rsid w:val="00071B68"/>
    <w:rsid w:val="00076A54"/>
    <w:rsid w:val="000921C4"/>
    <w:rsid w:val="00093714"/>
    <w:rsid w:val="000955A7"/>
    <w:rsid w:val="00095C43"/>
    <w:rsid w:val="00096BFD"/>
    <w:rsid w:val="000976CE"/>
    <w:rsid w:val="000B29BF"/>
    <w:rsid w:val="000B6185"/>
    <w:rsid w:val="000B6501"/>
    <w:rsid w:val="000C017E"/>
    <w:rsid w:val="000C07CD"/>
    <w:rsid w:val="000C272A"/>
    <w:rsid w:val="000C2F15"/>
    <w:rsid w:val="000D4212"/>
    <w:rsid w:val="000D6874"/>
    <w:rsid w:val="000D71E9"/>
    <w:rsid w:val="000E18F3"/>
    <w:rsid w:val="000F5529"/>
    <w:rsid w:val="00116961"/>
    <w:rsid w:val="00122D83"/>
    <w:rsid w:val="00124921"/>
    <w:rsid w:val="00131D37"/>
    <w:rsid w:val="00133FAA"/>
    <w:rsid w:val="00140459"/>
    <w:rsid w:val="00143C2A"/>
    <w:rsid w:val="00145EB2"/>
    <w:rsid w:val="00155BAE"/>
    <w:rsid w:val="001565AF"/>
    <w:rsid w:val="00157FEF"/>
    <w:rsid w:val="00160F7C"/>
    <w:rsid w:val="001702A3"/>
    <w:rsid w:val="0017793E"/>
    <w:rsid w:val="001810A9"/>
    <w:rsid w:val="0018326C"/>
    <w:rsid w:val="00187F63"/>
    <w:rsid w:val="0019485D"/>
    <w:rsid w:val="0019759E"/>
    <w:rsid w:val="001A779D"/>
    <w:rsid w:val="001B43FB"/>
    <w:rsid w:val="001B4C7C"/>
    <w:rsid w:val="001B50E9"/>
    <w:rsid w:val="001B7B8E"/>
    <w:rsid w:val="001C4EFA"/>
    <w:rsid w:val="001D319C"/>
    <w:rsid w:val="001D3DC5"/>
    <w:rsid w:val="001D3DCD"/>
    <w:rsid w:val="001D5415"/>
    <w:rsid w:val="001D594B"/>
    <w:rsid w:val="001E32C6"/>
    <w:rsid w:val="001E4097"/>
    <w:rsid w:val="001E6531"/>
    <w:rsid w:val="001E795C"/>
    <w:rsid w:val="001F37F9"/>
    <w:rsid w:val="001F424C"/>
    <w:rsid w:val="00212FC4"/>
    <w:rsid w:val="00213B6C"/>
    <w:rsid w:val="00221870"/>
    <w:rsid w:val="00221F0E"/>
    <w:rsid w:val="002257F3"/>
    <w:rsid w:val="00233538"/>
    <w:rsid w:val="002359E8"/>
    <w:rsid w:val="00242AFB"/>
    <w:rsid w:val="00242EA2"/>
    <w:rsid w:val="002639CE"/>
    <w:rsid w:val="00264992"/>
    <w:rsid w:val="0026616E"/>
    <w:rsid w:val="00282540"/>
    <w:rsid w:val="00282718"/>
    <w:rsid w:val="00286230"/>
    <w:rsid w:val="00287122"/>
    <w:rsid w:val="002A7355"/>
    <w:rsid w:val="002B0FA0"/>
    <w:rsid w:val="002B199F"/>
    <w:rsid w:val="002B445F"/>
    <w:rsid w:val="002B61ED"/>
    <w:rsid w:val="002D00BF"/>
    <w:rsid w:val="002D00E8"/>
    <w:rsid w:val="002D133E"/>
    <w:rsid w:val="002D4826"/>
    <w:rsid w:val="002E1098"/>
    <w:rsid w:val="002E23BE"/>
    <w:rsid w:val="002E68C6"/>
    <w:rsid w:val="002F2AD4"/>
    <w:rsid w:val="002F388B"/>
    <w:rsid w:val="002F6696"/>
    <w:rsid w:val="00306DED"/>
    <w:rsid w:val="00307903"/>
    <w:rsid w:val="0031324A"/>
    <w:rsid w:val="00314911"/>
    <w:rsid w:val="003169E4"/>
    <w:rsid w:val="00317F9E"/>
    <w:rsid w:val="00323B9C"/>
    <w:rsid w:val="00327856"/>
    <w:rsid w:val="003305AF"/>
    <w:rsid w:val="00330B7E"/>
    <w:rsid w:val="00331FEC"/>
    <w:rsid w:val="00336406"/>
    <w:rsid w:val="0033673C"/>
    <w:rsid w:val="00347611"/>
    <w:rsid w:val="0035131C"/>
    <w:rsid w:val="003524AC"/>
    <w:rsid w:val="0035275E"/>
    <w:rsid w:val="00353303"/>
    <w:rsid w:val="00357398"/>
    <w:rsid w:val="0036104F"/>
    <w:rsid w:val="00364456"/>
    <w:rsid w:val="00364658"/>
    <w:rsid w:val="00371C29"/>
    <w:rsid w:val="003723E9"/>
    <w:rsid w:val="00382AF2"/>
    <w:rsid w:val="00385E4A"/>
    <w:rsid w:val="003864E7"/>
    <w:rsid w:val="003921A5"/>
    <w:rsid w:val="00395151"/>
    <w:rsid w:val="003A0436"/>
    <w:rsid w:val="003B2D6A"/>
    <w:rsid w:val="003B6108"/>
    <w:rsid w:val="003B762A"/>
    <w:rsid w:val="003C0131"/>
    <w:rsid w:val="003C07A8"/>
    <w:rsid w:val="003C4737"/>
    <w:rsid w:val="003C69FE"/>
    <w:rsid w:val="003D09AC"/>
    <w:rsid w:val="003D46A7"/>
    <w:rsid w:val="003D4BD1"/>
    <w:rsid w:val="003D4F4C"/>
    <w:rsid w:val="003D79F0"/>
    <w:rsid w:val="003E2DAF"/>
    <w:rsid w:val="003F4F6F"/>
    <w:rsid w:val="003F7F7A"/>
    <w:rsid w:val="00401952"/>
    <w:rsid w:val="00404BBE"/>
    <w:rsid w:val="00411905"/>
    <w:rsid w:val="00411F92"/>
    <w:rsid w:val="00424635"/>
    <w:rsid w:val="004254DB"/>
    <w:rsid w:val="00443F7E"/>
    <w:rsid w:val="00444F1F"/>
    <w:rsid w:val="00445617"/>
    <w:rsid w:val="00447414"/>
    <w:rsid w:val="00450039"/>
    <w:rsid w:val="00450179"/>
    <w:rsid w:val="004553DA"/>
    <w:rsid w:val="00463497"/>
    <w:rsid w:val="004634AB"/>
    <w:rsid w:val="00467FFD"/>
    <w:rsid w:val="00471DE3"/>
    <w:rsid w:val="00473578"/>
    <w:rsid w:val="004775DE"/>
    <w:rsid w:val="00477BD5"/>
    <w:rsid w:val="0048063F"/>
    <w:rsid w:val="00490009"/>
    <w:rsid w:val="0049172E"/>
    <w:rsid w:val="00492094"/>
    <w:rsid w:val="00495530"/>
    <w:rsid w:val="0049595E"/>
    <w:rsid w:val="004A2E49"/>
    <w:rsid w:val="004A4008"/>
    <w:rsid w:val="004B3A14"/>
    <w:rsid w:val="004C2F1A"/>
    <w:rsid w:val="004C5E31"/>
    <w:rsid w:val="004D34C1"/>
    <w:rsid w:val="004D4F35"/>
    <w:rsid w:val="004E1CFD"/>
    <w:rsid w:val="004E2B35"/>
    <w:rsid w:val="004E3FCE"/>
    <w:rsid w:val="004E6325"/>
    <w:rsid w:val="004F1BDA"/>
    <w:rsid w:val="004F38AA"/>
    <w:rsid w:val="004F4628"/>
    <w:rsid w:val="00505B6E"/>
    <w:rsid w:val="00515529"/>
    <w:rsid w:val="00517F7E"/>
    <w:rsid w:val="00520EF0"/>
    <w:rsid w:val="005216C1"/>
    <w:rsid w:val="00522D34"/>
    <w:rsid w:val="005339D7"/>
    <w:rsid w:val="005347FB"/>
    <w:rsid w:val="005417CB"/>
    <w:rsid w:val="005510E8"/>
    <w:rsid w:val="00554AB0"/>
    <w:rsid w:val="00560660"/>
    <w:rsid w:val="005633C8"/>
    <w:rsid w:val="00563FD7"/>
    <w:rsid w:val="00574DA1"/>
    <w:rsid w:val="00574E8F"/>
    <w:rsid w:val="005759A0"/>
    <w:rsid w:val="00576D34"/>
    <w:rsid w:val="005771CB"/>
    <w:rsid w:val="005861E9"/>
    <w:rsid w:val="0059107C"/>
    <w:rsid w:val="00591A44"/>
    <w:rsid w:val="00595683"/>
    <w:rsid w:val="00596ED5"/>
    <w:rsid w:val="005A6906"/>
    <w:rsid w:val="005B3F3D"/>
    <w:rsid w:val="005B7845"/>
    <w:rsid w:val="005C5D00"/>
    <w:rsid w:val="005C64F5"/>
    <w:rsid w:val="005C7DC1"/>
    <w:rsid w:val="005C7F4F"/>
    <w:rsid w:val="005F12E1"/>
    <w:rsid w:val="006057CF"/>
    <w:rsid w:val="00607F36"/>
    <w:rsid w:val="006220E1"/>
    <w:rsid w:val="00623F71"/>
    <w:rsid w:val="006250C8"/>
    <w:rsid w:val="006262BB"/>
    <w:rsid w:val="00626D70"/>
    <w:rsid w:val="00627CEF"/>
    <w:rsid w:val="00631E7B"/>
    <w:rsid w:val="006358DA"/>
    <w:rsid w:val="00635AD3"/>
    <w:rsid w:val="00641B1A"/>
    <w:rsid w:val="00641D24"/>
    <w:rsid w:val="00650F61"/>
    <w:rsid w:val="00654BFA"/>
    <w:rsid w:val="0065613B"/>
    <w:rsid w:val="00661708"/>
    <w:rsid w:val="00661D6F"/>
    <w:rsid w:val="00666AFA"/>
    <w:rsid w:val="00674E36"/>
    <w:rsid w:val="00676B46"/>
    <w:rsid w:val="00677088"/>
    <w:rsid w:val="00680D95"/>
    <w:rsid w:val="00683282"/>
    <w:rsid w:val="006977EB"/>
    <w:rsid w:val="006A22A2"/>
    <w:rsid w:val="006B3469"/>
    <w:rsid w:val="006C0553"/>
    <w:rsid w:val="006C0F92"/>
    <w:rsid w:val="006C20C1"/>
    <w:rsid w:val="006C31F7"/>
    <w:rsid w:val="006C3869"/>
    <w:rsid w:val="006C3D96"/>
    <w:rsid w:val="006C3F20"/>
    <w:rsid w:val="006D2B01"/>
    <w:rsid w:val="006D2CBF"/>
    <w:rsid w:val="006D3E58"/>
    <w:rsid w:val="006D4E09"/>
    <w:rsid w:val="006D525A"/>
    <w:rsid w:val="006D68BB"/>
    <w:rsid w:val="006E3358"/>
    <w:rsid w:val="006E37A1"/>
    <w:rsid w:val="006F24E3"/>
    <w:rsid w:val="00706D96"/>
    <w:rsid w:val="00711773"/>
    <w:rsid w:val="007125B4"/>
    <w:rsid w:val="00712BD2"/>
    <w:rsid w:val="0071346D"/>
    <w:rsid w:val="00722F4B"/>
    <w:rsid w:val="00724B7A"/>
    <w:rsid w:val="007253D0"/>
    <w:rsid w:val="00727CDC"/>
    <w:rsid w:val="007317F5"/>
    <w:rsid w:val="00734BF8"/>
    <w:rsid w:val="007353B8"/>
    <w:rsid w:val="00737F7A"/>
    <w:rsid w:val="00742D3B"/>
    <w:rsid w:val="00750E95"/>
    <w:rsid w:val="0075202D"/>
    <w:rsid w:val="00752ECF"/>
    <w:rsid w:val="00762D97"/>
    <w:rsid w:val="0077086C"/>
    <w:rsid w:val="00770F85"/>
    <w:rsid w:val="00775665"/>
    <w:rsid w:val="00780387"/>
    <w:rsid w:val="007808D8"/>
    <w:rsid w:val="007856B9"/>
    <w:rsid w:val="00786C23"/>
    <w:rsid w:val="00787FE8"/>
    <w:rsid w:val="007905A9"/>
    <w:rsid w:val="0079137E"/>
    <w:rsid w:val="00792FAE"/>
    <w:rsid w:val="00793AC4"/>
    <w:rsid w:val="0079567C"/>
    <w:rsid w:val="007A3128"/>
    <w:rsid w:val="007A565D"/>
    <w:rsid w:val="007B60D4"/>
    <w:rsid w:val="007B746A"/>
    <w:rsid w:val="007C2801"/>
    <w:rsid w:val="007D17DE"/>
    <w:rsid w:val="007E0276"/>
    <w:rsid w:val="007E2691"/>
    <w:rsid w:val="007E6868"/>
    <w:rsid w:val="007F281F"/>
    <w:rsid w:val="007F72F9"/>
    <w:rsid w:val="00800A10"/>
    <w:rsid w:val="00803116"/>
    <w:rsid w:val="00803C33"/>
    <w:rsid w:val="008045CC"/>
    <w:rsid w:val="00805591"/>
    <w:rsid w:val="00806BC9"/>
    <w:rsid w:val="0081071C"/>
    <w:rsid w:val="00813AF2"/>
    <w:rsid w:val="0081517F"/>
    <w:rsid w:val="00815F0D"/>
    <w:rsid w:val="008211E7"/>
    <w:rsid w:val="008404E3"/>
    <w:rsid w:val="008410FE"/>
    <w:rsid w:val="008417B3"/>
    <w:rsid w:val="00846716"/>
    <w:rsid w:val="00850020"/>
    <w:rsid w:val="008513D1"/>
    <w:rsid w:val="00855812"/>
    <w:rsid w:val="00857926"/>
    <w:rsid w:val="00861DC6"/>
    <w:rsid w:val="008636BC"/>
    <w:rsid w:val="00870336"/>
    <w:rsid w:val="00870C31"/>
    <w:rsid w:val="00873B41"/>
    <w:rsid w:val="00875218"/>
    <w:rsid w:val="0087630F"/>
    <w:rsid w:val="008811AC"/>
    <w:rsid w:val="00884FB5"/>
    <w:rsid w:val="008870FC"/>
    <w:rsid w:val="008957E4"/>
    <w:rsid w:val="008A07E9"/>
    <w:rsid w:val="008A0BF2"/>
    <w:rsid w:val="008B74CD"/>
    <w:rsid w:val="008C097C"/>
    <w:rsid w:val="008C1CC1"/>
    <w:rsid w:val="008C53B7"/>
    <w:rsid w:val="008C67ED"/>
    <w:rsid w:val="008C747E"/>
    <w:rsid w:val="008D2B91"/>
    <w:rsid w:val="008D3E9A"/>
    <w:rsid w:val="008D6CE9"/>
    <w:rsid w:val="008E53F0"/>
    <w:rsid w:val="008F0E5C"/>
    <w:rsid w:val="008F37F8"/>
    <w:rsid w:val="008F456B"/>
    <w:rsid w:val="008F52FA"/>
    <w:rsid w:val="00902A32"/>
    <w:rsid w:val="00903B22"/>
    <w:rsid w:val="009064D3"/>
    <w:rsid w:val="00907745"/>
    <w:rsid w:val="00922487"/>
    <w:rsid w:val="0092432E"/>
    <w:rsid w:val="00927793"/>
    <w:rsid w:val="00931ACE"/>
    <w:rsid w:val="00931E6A"/>
    <w:rsid w:val="009373FA"/>
    <w:rsid w:val="0094097E"/>
    <w:rsid w:val="0095008F"/>
    <w:rsid w:val="00951520"/>
    <w:rsid w:val="00956DC0"/>
    <w:rsid w:val="009601CF"/>
    <w:rsid w:val="00960372"/>
    <w:rsid w:val="009609B5"/>
    <w:rsid w:val="00960EEE"/>
    <w:rsid w:val="00961F66"/>
    <w:rsid w:val="00970990"/>
    <w:rsid w:val="009734D9"/>
    <w:rsid w:val="00977EDD"/>
    <w:rsid w:val="00987974"/>
    <w:rsid w:val="0099438E"/>
    <w:rsid w:val="009A224F"/>
    <w:rsid w:val="009A2AF1"/>
    <w:rsid w:val="009A50A1"/>
    <w:rsid w:val="009A62F7"/>
    <w:rsid w:val="009A6D31"/>
    <w:rsid w:val="009B3727"/>
    <w:rsid w:val="009B4939"/>
    <w:rsid w:val="009C01CF"/>
    <w:rsid w:val="009D0E6B"/>
    <w:rsid w:val="009D2FF1"/>
    <w:rsid w:val="009D4BD3"/>
    <w:rsid w:val="009E01E2"/>
    <w:rsid w:val="009F0FDA"/>
    <w:rsid w:val="00A012C6"/>
    <w:rsid w:val="00A02E92"/>
    <w:rsid w:val="00A125C3"/>
    <w:rsid w:val="00A227E6"/>
    <w:rsid w:val="00A2334B"/>
    <w:rsid w:val="00A23567"/>
    <w:rsid w:val="00A25596"/>
    <w:rsid w:val="00A350FD"/>
    <w:rsid w:val="00A35FEB"/>
    <w:rsid w:val="00A374D3"/>
    <w:rsid w:val="00A421D2"/>
    <w:rsid w:val="00A50DE0"/>
    <w:rsid w:val="00A55873"/>
    <w:rsid w:val="00A6153F"/>
    <w:rsid w:val="00A66A94"/>
    <w:rsid w:val="00A66C08"/>
    <w:rsid w:val="00A71C7E"/>
    <w:rsid w:val="00A746D9"/>
    <w:rsid w:val="00A80180"/>
    <w:rsid w:val="00A8063F"/>
    <w:rsid w:val="00A86DF6"/>
    <w:rsid w:val="00A90B7C"/>
    <w:rsid w:val="00A938C9"/>
    <w:rsid w:val="00A96440"/>
    <w:rsid w:val="00A9651D"/>
    <w:rsid w:val="00A9719A"/>
    <w:rsid w:val="00AA4218"/>
    <w:rsid w:val="00AA5785"/>
    <w:rsid w:val="00AC4AC6"/>
    <w:rsid w:val="00AC518E"/>
    <w:rsid w:val="00AC58E4"/>
    <w:rsid w:val="00AC7C48"/>
    <w:rsid w:val="00AD1F55"/>
    <w:rsid w:val="00AD5470"/>
    <w:rsid w:val="00AD5770"/>
    <w:rsid w:val="00AE4637"/>
    <w:rsid w:val="00AE7969"/>
    <w:rsid w:val="00AF026F"/>
    <w:rsid w:val="00B00061"/>
    <w:rsid w:val="00B00385"/>
    <w:rsid w:val="00B0635B"/>
    <w:rsid w:val="00B15668"/>
    <w:rsid w:val="00B16034"/>
    <w:rsid w:val="00B16867"/>
    <w:rsid w:val="00B17754"/>
    <w:rsid w:val="00B348BD"/>
    <w:rsid w:val="00B50DF1"/>
    <w:rsid w:val="00B53BE8"/>
    <w:rsid w:val="00B549A9"/>
    <w:rsid w:val="00B73C02"/>
    <w:rsid w:val="00B75BFA"/>
    <w:rsid w:val="00B77252"/>
    <w:rsid w:val="00B77C30"/>
    <w:rsid w:val="00B91E58"/>
    <w:rsid w:val="00BA468E"/>
    <w:rsid w:val="00BA63AF"/>
    <w:rsid w:val="00BB67FC"/>
    <w:rsid w:val="00BB705F"/>
    <w:rsid w:val="00BC3DAA"/>
    <w:rsid w:val="00BC7702"/>
    <w:rsid w:val="00BD10AA"/>
    <w:rsid w:val="00BD3258"/>
    <w:rsid w:val="00BD3396"/>
    <w:rsid w:val="00BD4CEE"/>
    <w:rsid w:val="00BE34CB"/>
    <w:rsid w:val="00BE4BA2"/>
    <w:rsid w:val="00BE58E6"/>
    <w:rsid w:val="00BE5A16"/>
    <w:rsid w:val="00BE6CAD"/>
    <w:rsid w:val="00BF7323"/>
    <w:rsid w:val="00C07CCD"/>
    <w:rsid w:val="00C12AFE"/>
    <w:rsid w:val="00C20DF7"/>
    <w:rsid w:val="00C2524D"/>
    <w:rsid w:val="00C44AE5"/>
    <w:rsid w:val="00C5697A"/>
    <w:rsid w:val="00C622D3"/>
    <w:rsid w:val="00C646D2"/>
    <w:rsid w:val="00C66C36"/>
    <w:rsid w:val="00C733EF"/>
    <w:rsid w:val="00C7696D"/>
    <w:rsid w:val="00C80B58"/>
    <w:rsid w:val="00C90325"/>
    <w:rsid w:val="00C91EC1"/>
    <w:rsid w:val="00C92F24"/>
    <w:rsid w:val="00C94D31"/>
    <w:rsid w:val="00C958C4"/>
    <w:rsid w:val="00CA14A7"/>
    <w:rsid w:val="00CA1608"/>
    <w:rsid w:val="00CA2CDA"/>
    <w:rsid w:val="00CA3393"/>
    <w:rsid w:val="00CA3B88"/>
    <w:rsid w:val="00CB06E8"/>
    <w:rsid w:val="00CB6C8B"/>
    <w:rsid w:val="00CC1846"/>
    <w:rsid w:val="00CC1DE5"/>
    <w:rsid w:val="00CC21A4"/>
    <w:rsid w:val="00CD3887"/>
    <w:rsid w:val="00CD3FD7"/>
    <w:rsid w:val="00CE2FE4"/>
    <w:rsid w:val="00CE36D7"/>
    <w:rsid w:val="00CF0B76"/>
    <w:rsid w:val="00CF3757"/>
    <w:rsid w:val="00CF3B09"/>
    <w:rsid w:val="00CF40B6"/>
    <w:rsid w:val="00D0232E"/>
    <w:rsid w:val="00D13C99"/>
    <w:rsid w:val="00D14F71"/>
    <w:rsid w:val="00D177B7"/>
    <w:rsid w:val="00D2484C"/>
    <w:rsid w:val="00D32DBD"/>
    <w:rsid w:val="00D36AB8"/>
    <w:rsid w:val="00D3751E"/>
    <w:rsid w:val="00D42652"/>
    <w:rsid w:val="00D43902"/>
    <w:rsid w:val="00D452E7"/>
    <w:rsid w:val="00D460E6"/>
    <w:rsid w:val="00D553B9"/>
    <w:rsid w:val="00D65277"/>
    <w:rsid w:val="00D65FF7"/>
    <w:rsid w:val="00D80C9E"/>
    <w:rsid w:val="00D854D0"/>
    <w:rsid w:val="00D87C36"/>
    <w:rsid w:val="00D956CD"/>
    <w:rsid w:val="00DA29C2"/>
    <w:rsid w:val="00DA4AD9"/>
    <w:rsid w:val="00DB2B75"/>
    <w:rsid w:val="00DB38F2"/>
    <w:rsid w:val="00DB5912"/>
    <w:rsid w:val="00DB5AB9"/>
    <w:rsid w:val="00DC07D5"/>
    <w:rsid w:val="00DC5643"/>
    <w:rsid w:val="00DD0548"/>
    <w:rsid w:val="00DD1A00"/>
    <w:rsid w:val="00DD3846"/>
    <w:rsid w:val="00DD78F6"/>
    <w:rsid w:val="00DE00E3"/>
    <w:rsid w:val="00DE0690"/>
    <w:rsid w:val="00DE1001"/>
    <w:rsid w:val="00DE36DE"/>
    <w:rsid w:val="00DE4319"/>
    <w:rsid w:val="00DE4CD1"/>
    <w:rsid w:val="00DE6920"/>
    <w:rsid w:val="00DE724F"/>
    <w:rsid w:val="00DF07C8"/>
    <w:rsid w:val="00DF183A"/>
    <w:rsid w:val="00DF6455"/>
    <w:rsid w:val="00E020A5"/>
    <w:rsid w:val="00E0787F"/>
    <w:rsid w:val="00E15165"/>
    <w:rsid w:val="00E17A4F"/>
    <w:rsid w:val="00E30E80"/>
    <w:rsid w:val="00E3153C"/>
    <w:rsid w:val="00E37614"/>
    <w:rsid w:val="00E40846"/>
    <w:rsid w:val="00E411AB"/>
    <w:rsid w:val="00E45104"/>
    <w:rsid w:val="00E46675"/>
    <w:rsid w:val="00E47041"/>
    <w:rsid w:val="00E501C7"/>
    <w:rsid w:val="00E53571"/>
    <w:rsid w:val="00E60568"/>
    <w:rsid w:val="00E6225C"/>
    <w:rsid w:val="00E62DD2"/>
    <w:rsid w:val="00E64E53"/>
    <w:rsid w:val="00E66613"/>
    <w:rsid w:val="00E7297B"/>
    <w:rsid w:val="00E72F97"/>
    <w:rsid w:val="00E83DBB"/>
    <w:rsid w:val="00E83FB7"/>
    <w:rsid w:val="00E86BCE"/>
    <w:rsid w:val="00E90F64"/>
    <w:rsid w:val="00EA042C"/>
    <w:rsid w:val="00EA3FA7"/>
    <w:rsid w:val="00EA5BD8"/>
    <w:rsid w:val="00EB0E6A"/>
    <w:rsid w:val="00EC14D5"/>
    <w:rsid w:val="00EC6DE2"/>
    <w:rsid w:val="00ED3ED5"/>
    <w:rsid w:val="00ED4EFF"/>
    <w:rsid w:val="00ED7FD4"/>
    <w:rsid w:val="00EE01A8"/>
    <w:rsid w:val="00EE192F"/>
    <w:rsid w:val="00EE363B"/>
    <w:rsid w:val="00EE6C23"/>
    <w:rsid w:val="00EF37C9"/>
    <w:rsid w:val="00EF5DC4"/>
    <w:rsid w:val="00EF652C"/>
    <w:rsid w:val="00F00C16"/>
    <w:rsid w:val="00F01B8B"/>
    <w:rsid w:val="00F034D9"/>
    <w:rsid w:val="00F12C6D"/>
    <w:rsid w:val="00F22AA5"/>
    <w:rsid w:val="00F3079E"/>
    <w:rsid w:val="00F3643D"/>
    <w:rsid w:val="00F364A3"/>
    <w:rsid w:val="00F46B85"/>
    <w:rsid w:val="00F70299"/>
    <w:rsid w:val="00F7747F"/>
    <w:rsid w:val="00F77798"/>
    <w:rsid w:val="00F80CFA"/>
    <w:rsid w:val="00F875E6"/>
    <w:rsid w:val="00F90565"/>
    <w:rsid w:val="00F91E2A"/>
    <w:rsid w:val="00F9681A"/>
    <w:rsid w:val="00FA6080"/>
    <w:rsid w:val="00FA6EB5"/>
    <w:rsid w:val="00FA7D71"/>
    <w:rsid w:val="00FB010A"/>
    <w:rsid w:val="00FB06BE"/>
    <w:rsid w:val="00FB5890"/>
    <w:rsid w:val="00FC3888"/>
    <w:rsid w:val="00FC7008"/>
    <w:rsid w:val="00FD05AB"/>
    <w:rsid w:val="00FD6F47"/>
    <w:rsid w:val="00FE2198"/>
    <w:rsid w:val="00FE43EF"/>
    <w:rsid w:val="00FE6BC4"/>
    <w:rsid w:val="00FE7B05"/>
    <w:rsid w:val="00FF43C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447F08"/>
  <w15:chartTrackingRefBased/>
  <w15:docId w15:val="{9419260E-19AD-3B4B-9C73-79BC43E5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BE"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FCE"/>
    <w:pPr>
      <w:widowControl w:val="0"/>
      <w:autoSpaceDE w:val="0"/>
      <w:autoSpaceDN w:val="0"/>
      <w:adjustRightInd w:val="0"/>
      <w:spacing w:before="120"/>
      <w:jc w:val="both"/>
    </w:pPr>
    <w:rPr>
      <w:rFonts w:ascii="Calibri" w:hAnsi="Calibri"/>
      <w:sz w:val="22"/>
      <w:lang w:val="fr-FR" w:eastAsia="fr-BE"/>
    </w:rPr>
  </w:style>
  <w:style w:type="paragraph" w:styleId="Titre1">
    <w:name w:val="heading 1"/>
    <w:basedOn w:val="Normal"/>
    <w:next w:val="Normal"/>
    <w:qFormat/>
    <w:rsid w:val="004E3FCE"/>
    <w:pPr>
      <w:keepNext/>
      <w:spacing w:before="240" w:after="120"/>
      <w:jc w:val="center"/>
      <w:outlineLvl w:val="0"/>
    </w:pPr>
    <w:rPr>
      <w:rFonts w:cs="Arial"/>
      <w:b/>
      <w:bCs/>
      <w:caps/>
      <w:kern w:val="32"/>
      <w:sz w:val="24"/>
      <w:szCs w:val="32"/>
    </w:rPr>
  </w:style>
  <w:style w:type="paragraph" w:styleId="Titre2">
    <w:name w:val="heading 2"/>
    <w:basedOn w:val="Normal"/>
    <w:next w:val="Normal"/>
    <w:link w:val="Titre2Car"/>
    <w:qFormat/>
    <w:rsid w:val="004E3FCE"/>
    <w:pPr>
      <w:keepNext/>
      <w:spacing w:before="360" w:after="60"/>
      <w:outlineLvl w:val="1"/>
    </w:pPr>
    <w:rPr>
      <w:rFonts w:cs="Arial"/>
      <w:b/>
      <w:bCs/>
      <w:iCs/>
      <w:caps/>
      <w:szCs w:val="28"/>
    </w:rPr>
  </w:style>
  <w:style w:type="paragraph" w:styleId="Titre3">
    <w:name w:val="heading 3"/>
    <w:basedOn w:val="Normal"/>
    <w:next w:val="Normal"/>
    <w:link w:val="Titre3Car"/>
    <w:qFormat/>
    <w:rsid w:val="004E3FCE"/>
    <w:pPr>
      <w:keepNext/>
      <w:spacing w:after="60"/>
      <w:outlineLvl w:val="2"/>
    </w:pPr>
    <w:rPr>
      <w:rFonts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epuces1">
    <w:name w:val="liste à puces 1"/>
    <w:basedOn w:val="Normal"/>
    <w:rsid w:val="004E3FCE"/>
  </w:style>
  <w:style w:type="paragraph" w:customStyle="1" w:styleId="Retrait">
    <w:name w:val="Retrait"/>
    <w:basedOn w:val="Normal"/>
    <w:rsid w:val="004E3FCE"/>
    <w:pPr>
      <w:ind w:left="284"/>
    </w:pPr>
  </w:style>
  <w:style w:type="paragraph" w:styleId="Notedebasdepage">
    <w:name w:val="footnote text"/>
    <w:basedOn w:val="Normal"/>
    <w:rsid w:val="004E3FCE"/>
    <w:pPr>
      <w:spacing w:before="0"/>
      <w:ind w:left="284" w:hanging="284"/>
    </w:pPr>
    <w:rPr>
      <w:sz w:val="20"/>
    </w:rPr>
  </w:style>
  <w:style w:type="character" w:styleId="Appelnotedebasdep">
    <w:name w:val="footnote reference"/>
    <w:semiHidden/>
    <w:rsid w:val="004E3FCE"/>
    <w:rPr>
      <w:vertAlign w:val="superscript"/>
    </w:rPr>
  </w:style>
  <w:style w:type="paragraph" w:customStyle="1" w:styleId="article">
    <w:name w:val="article"/>
    <w:basedOn w:val="Titre2"/>
    <w:next w:val="Normal"/>
    <w:rsid w:val="004E3FCE"/>
    <w:pPr>
      <w:numPr>
        <w:numId w:val="3"/>
      </w:numPr>
      <w:spacing w:before="240"/>
    </w:pPr>
    <w:rPr>
      <w:caps w:val="0"/>
    </w:rPr>
  </w:style>
  <w:style w:type="paragraph" w:styleId="Pieddepage">
    <w:name w:val="footer"/>
    <w:basedOn w:val="Normal"/>
    <w:link w:val="PieddepageCar"/>
    <w:rsid w:val="004E3FCE"/>
    <w:pPr>
      <w:tabs>
        <w:tab w:val="center" w:pos="4536"/>
        <w:tab w:val="right" w:pos="9072"/>
      </w:tabs>
    </w:pPr>
  </w:style>
  <w:style w:type="character" w:styleId="Numrodepage">
    <w:name w:val="page number"/>
    <w:basedOn w:val="Policepardfaut"/>
    <w:rsid w:val="004E3FCE"/>
  </w:style>
  <w:style w:type="paragraph" w:styleId="Textedebulles">
    <w:name w:val="Balloon Text"/>
    <w:basedOn w:val="Normal"/>
    <w:link w:val="TextedebullesCar"/>
    <w:rsid w:val="00A421D2"/>
    <w:pPr>
      <w:spacing w:before="0"/>
    </w:pPr>
    <w:rPr>
      <w:rFonts w:ascii="Tahoma" w:hAnsi="Tahoma" w:cs="Tahoma"/>
      <w:sz w:val="16"/>
      <w:szCs w:val="16"/>
    </w:rPr>
  </w:style>
  <w:style w:type="character" w:customStyle="1" w:styleId="TextedebullesCar">
    <w:name w:val="Texte de bulles Car"/>
    <w:link w:val="Textedebulles"/>
    <w:rsid w:val="00A421D2"/>
    <w:rPr>
      <w:rFonts w:ascii="Tahoma" w:hAnsi="Tahoma" w:cs="Tahoma"/>
      <w:sz w:val="16"/>
      <w:szCs w:val="16"/>
      <w:lang w:val="fr-FR"/>
    </w:rPr>
  </w:style>
  <w:style w:type="paragraph" w:styleId="En-tte">
    <w:name w:val="header"/>
    <w:basedOn w:val="Normal"/>
    <w:link w:val="En-tteCar"/>
    <w:rsid w:val="006358DA"/>
    <w:pPr>
      <w:tabs>
        <w:tab w:val="center" w:pos="4536"/>
        <w:tab w:val="right" w:pos="9072"/>
      </w:tabs>
    </w:pPr>
  </w:style>
  <w:style w:type="character" w:customStyle="1" w:styleId="En-tteCar">
    <w:name w:val="En-tête Car"/>
    <w:link w:val="En-tte"/>
    <w:rsid w:val="006358DA"/>
    <w:rPr>
      <w:rFonts w:ascii="Calibri" w:hAnsi="Calibri"/>
      <w:sz w:val="22"/>
      <w:lang w:val="fr-FR"/>
    </w:rPr>
  </w:style>
  <w:style w:type="character" w:customStyle="1" w:styleId="PieddepageCar">
    <w:name w:val="Pied de page Car"/>
    <w:link w:val="Pieddepage"/>
    <w:rsid w:val="006358DA"/>
    <w:rPr>
      <w:rFonts w:ascii="Calibri" w:hAnsi="Calibri"/>
      <w:sz w:val="22"/>
      <w:lang w:val="fr-FR"/>
    </w:rPr>
  </w:style>
  <w:style w:type="character" w:customStyle="1" w:styleId="Titre2Car">
    <w:name w:val="Titre 2 Car"/>
    <w:link w:val="Titre2"/>
    <w:rsid w:val="006358DA"/>
    <w:rPr>
      <w:rFonts w:ascii="Calibri" w:hAnsi="Calibri" w:cs="Arial"/>
      <w:b/>
      <w:bCs/>
      <w:iCs/>
      <w:caps/>
      <w:sz w:val="22"/>
      <w:szCs w:val="28"/>
      <w:lang w:val="fr-FR"/>
    </w:rPr>
  </w:style>
  <w:style w:type="character" w:customStyle="1" w:styleId="Titre3Car">
    <w:name w:val="Titre 3 Car"/>
    <w:link w:val="Titre3"/>
    <w:rsid w:val="006358DA"/>
    <w:rPr>
      <w:rFonts w:ascii="Calibri" w:hAnsi="Calibri" w:cs="Arial"/>
      <w:b/>
      <w:bCs/>
      <w:sz w:val="22"/>
      <w:szCs w:val="26"/>
      <w:lang w:val="fr-FR"/>
    </w:rPr>
  </w:style>
  <w:style w:type="character" w:styleId="Marquedecommentaire">
    <w:name w:val="annotation reference"/>
    <w:rsid w:val="00E0787F"/>
    <w:rPr>
      <w:sz w:val="16"/>
      <w:szCs w:val="16"/>
    </w:rPr>
  </w:style>
  <w:style w:type="paragraph" w:styleId="Commentaire">
    <w:name w:val="annotation text"/>
    <w:basedOn w:val="Normal"/>
    <w:link w:val="CommentaireCar"/>
    <w:rsid w:val="00E0787F"/>
    <w:rPr>
      <w:sz w:val="20"/>
    </w:rPr>
  </w:style>
  <w:style w:type="character" w:customStyle="1" w:styleId="CommentaireCar">
    <w:name w:val="Commentaire Car"/>
    <w:link w:val="Commentaire"/>
    <w:rsid w:val="00E0787F"/>
    <w:rPr>
      <w:rFonts w:ascii="Calibri" w:hAnsi="Calibri"/>
      <w:lang w:val="fr-FR"/>
    </w:rPr>
  </w:style>
  <w:style w:type="paragraph" w:styleId="Objetducommentaire">
    <w:name w:val="annotation subject"/>
    <w:basedOn w:val="Commentaire"/>
    <w:next w:val="Commentaire"/>
    <w:link w:val="ObjetducommentaireCar"/>
    <w:rsid w:val="00E0787F"/>
    <w:rPr>
      <w:b/>
      <w:bCs/>
    </w:rPr>
  </w:style>
  <w:style w:type="character" w:customStyle="1" w:styleId="ObjetducommentaireCar">
    <w:name w:val="Objet du commentaire Car"/>
    <w:link w:val="Objetducommentaire"/>
    <w:rsid w:val="00E0787F"/>
    <w:rPr>
      <w:rFonts w:ascii="Calibri" w:hAnsi="Calibri"/>
      <w:b/>
      <w:bCs/>
      <w:lang w:val="fr-FR"/>
    </w:rPr>
  </w:style>
  <w:style w:type="character" w:styleId="Lienhypertexte">
    <w:name w:val="Hyperlink"/>
    <w:rsid w:val="00DB38F2"/>
    <w:rPr>
      <w:color w:val="0000FF"/>
      <w:u w:val="single"/>
    </w:rPr>
  </w:style>
  <w:style w:type="character" w:customStyle="1" w:styleId="apple-style-span">
    <w:name w:val="apple-style-span"/>
    <w:rsid w:val="00BB705F"/>
  </w:style>
  <w:style w:type="paragraph" w:styleId="NormalWeb">
    <w:name w:val="Normal (Web)"/>
    <w:basedOn w:val="Normal"/>
    <w:uiPriority w:val="99"/>
    <w:unhideWhenUsed/>
    <w:rsid w:val="002F388B"/>
    <w:pPr>
      <w:widowControl/>
      <w:autoSpaceDE/>
      <w:autoSpaceDN/>
      <w:adjustRightInd/>
      <w:spacing w:before="100" w:beforeAutospacing="1" w:after="100" w:afterAutospacing="1"/>
      <w:jc w:val="left"/>
    </w:pPr>
    <w:rPr>
      <w:rFonts w:ascii="Times" w:hAnsi="Times"/>
      <w:sz w:val="20"/>
      <w:lang w:eastAsia="fr-FR"/>
    </w:rPr>
  </w:style>
  <w:style w:type="paragraph" w:styleId="Corpsdetexte3">
    <w:name w:val="Body Text 3"/>
    <w:basedOn w:val="Normal"/>
    <w:link w:val="Corpsdetexte3Car"/>
    <w:rsid w:val="00F77798"/>
    <w:pPr>
      <w:widowControl/>
      <w:autoSpaceDE/>
      <w:autoSpaceDN/>
      <w:adjustRightInd/>
      <w:spacing w:before="100" w:beforeAutospacing="1" w:after="100" w:afterAutospacing="1"/>
      <w:jc w:val="left"/>
    </w:pPr>
    <w:rPr>
      <w:rFonts w:ascii="Times New Roman" w:hAnsi="Times New Roman"/>
      <w:sz w:val="24"/>
      <w:szCs w:val="24"/>
      <w:lang w:val="x-none" w:eastAsia="x-none"/>
    </w:rPr>
  </w:style>
  <w:style w:type="character" w:customStyle="1" w:styleId="Corpsdetexte3Car">
    <w:name w:val="Corps de texte 3 Car"/>
    <w:link w:val="Corpsdetexte3"/>
    <w:rsid w:val="00F77798"/>
    <w:rPr>
      <w:sz w:val="24"/>
      <w:szCs w:val="24"/>
      <w:lang w:val="x-none" w:eastAsia="x-none"/>
    </w:rPr>
  </w:style>
  <w:style w:type="character" w:styleId="Accentuation">
    <w:name w:val="Emphasis"/>
    <w:uiPriority w:val="20"/>
    <w:qFormat/>
    <w:rsid w:val="001975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1862">
      <w:bodyDiv w:val="1"/>
      <w:marLeft w:val="0"/>
      <w:marRight w:val="0"/>
      <w:marTop w:val="0"/>
      <w:marBottom w:val="0"/>
      <w:divBdr>
        <w:top w:val="none" w:sz="0" w:space="0" w:color="auto"/>
        <w:left w:val="none" w:sz="0" w:space="0" w:color="auto"/>
        <w:bottom w:val="none" w:sz="0" w:space="0" w:color="auto"/>
        <w:right w:val="none" w:sz="0" w:space="0" w:color="auto"/>
      </w:divBdr>
    </w:div>
    <w:div w:id="67000333">
      <w:bodyDiv w:val="1"/>
      <w:marLeft w:val="0"/>
      <w:marRight w:val="0"/>
      <w:marTop w:val="0"/>
      <w:marBottom w:val="0"/>
      <w:divBdr>
        <w:top w:val="none" w:sz="0" w:space="0" w:color="auto"/>
        <w:left w:val="none" w:sz="0" w:space="0" w:color="auto"/>
        <w:bottom w:val="none" w:sz="0" w:space="0" w:color="auto"/>
        <w:right w:val="none" w:sz="0" w:space="0" w:color="auto"/>
      </w:divBdr>
    </w:div>
    <w:div w:id="70124501">
      <w:bodyDiv w:val="1"/>
      <w:marLeft w:val="0"/>
      <w:marRight w:val="0"/>
      <w:marTop w:val="0"/>
      <w:marBottom w:val="0"/>
      <w:divBdr>
        <w:top w:val="none" w:sz="0" w:space="0" w:color="auto"/>
        <w:left w:val="none" w:sz="0" w:space="0" w:color="auto"/>
        <w:bottom w:val="none" w:sz="0" w:space="0" w:color="auto"/>
        <w:right w:val="none" w:sz="0" w:space="0" w:color="auto"/>
      </w:divBdr>
    </w:div>
    <w:div w:id="85267463">
      <w:bodyDiv w:val="1"/>
      <w:marLeft w:val="0"/>
      <w:marRight w:val="0"/>
      <w:marTop w:val="0"/>
      <w:marBottom w:val="0"/>
      <w:divBdr>
        <w:top w:val="none" w:sz="0" w:space="0" w:color="auto"/>
        <w:left w:val="none" w:sz="0" w:space="0" w:color="auto"/>
        <w:bottom w:val="none" w:sz="0" w:space="0" w:color="auto"/>
        <w:right w:val="none" w:sz="0" w:space="0" w:color="auto"/>
      </w:divBdr>
    </w:div>
    <w:div w:id="85461415">
      <w:bodyDiv w:val="1"/>
      <w:marLeft w:val="0"/>
      <w:marRight w:val="0"/>
      <w:marTop w:val="0"/>
      <w:marBottom w:val="0"/>
      <w:divBdr>
        <w:top w:val="none" w:sz="0" w:space="0" w:color="auto"/>
        <w:left w:val="none" w:sz="0" w:space="0" w:color="auto"/>
        <w:bottom w:val="none" w:sz="0" w:space="0" w:color="auto"/>
        <w:right w:val="none" w:sz="0" w:space="0" w:color="auto"/>
      </w:divBdr>
    </w:div>
    <w:div w:id="172570064">
      <w:bodyDiv w:val="1"/>
      <w:marLeft w:val="0"/>
      <w:marRight w:val="0"/>
      <w:marTop w:val="0"/>
      <w:marBottom w:val="0"/>
      <w:divBdr>
        <w:top w:val="none" w:sz="0" w:space="0" w:color="auto"/>
        <w:left w:val="none" w:sz="0" w:space="0" w:color="auto"/>
        <w:bottom w:val="none" w:sz="0" w:space="0" w:color="auto"/>
        <w:right w:val="none" w:sz="0" w:space="0" w:color="auto"/>
      </w:divBdr>
    </w:div>
    <w:div w:id="298462484">
      <w:bodyDiv w:val="1"/>
      <w:marLeft w:val="0"/>
      <w:marRight w:val="0"/>
      <w:marTop w:val="0"/>
      <w:marBottom w:val="0"/>
      <w:divBdr>
        <w:top w:val="none" w:sz="0" w:space="0" w:color="auto"/>
        <w:left w:val="none" w:sz="0" w:space="0" w:color="auto"/>
        <w:bottom w:val="none" w:sz="0" w:space="0" w:color="auto"/>
        <w:right w:val="none" w:sz="0" w:space="0" w:color="auto"/>
      </w:divBdr>
    </w:div>
    <w:div w:id="454058733">
      <w:bodyDiv w:val="1"/>
      <w:marLeft w:val="0"/>
      <w:marRight w:val="0"/>
      <w:marTop w:val="0"/>
      <w:marBottom w:val="0"/>
      <w:divBdr>
        <w:top w:val="none" w:sz="0" w:space="0" w:color="auto"/>
        <w:left w:val="none" w:sz="0" w:space="0" w:color="auto"/>
        <w:bottom w:val="none" w:sz="0" w:space="0" w:color="auto"/>
        <w:right w:val="none" w:sz="0" w:space="0" w:color="auto"/>
      </w:divBdr>
    </w:div>
    <w:div w:id="462962327">
      <w:bodyDiv w:val="1"/>
      <w:marLeft w:val="0"/>
      <w:marRight w:val="0"/>
      <w:marTop w:val="0"/>
      <w:marBottom w:val="0"/>
      <w:divBdr>
        <w:top w:val="none" w:sz="0" w:space="0" w:color="auto"/>
        <w:left w:val="none" w:sz="0" w:space="0" w:color="auto"/>
        <w:bottom w:val="none" w:sz="0" w:space="0" w:color="auto"/>
        <w:right w:val="none" w:sz="0" w:space="0" w:color="auto"/>
      </w:divBdr>
    </w:div>
    <w:div w:id="506481140">
      <w:bodyDiv w:val="1"/>
      <w:marLeft w:val="0"/>
      <w:marRight w:val="0"/>
      <w:marTop w:val="0"/>
      <w:marBottom w:val="0"/>
      <w:divBdr>
        <w:top w:val="none" w:sz="0" w:space="0" w:color="auto"/>
        <w:left w:val="none" w:sz="0" w:space="0" w:color="auto"/>
        <w:bottom w:val="none" w:sz="0" w:space="0" w:color="auto"/>
        <w:right w:val="none" w:sz="0" w:space="0" w:color="auto"/>
      </w:divBdr>
    </w:div>
    <w:div w:id="846792416">
      <w:bodyDiv w:val="1"/>
      <w:marLeft w:val="0"/>
      <w:marRight w:val="0"/>
      <w:marTop w:val="0"/>
      <w:marBottom w:val="0"/>
      <w:divBdr>
        <w:top w:val="none" w:sz="0" w:space="0" w:color="auto"/>
        <w:left w:val="none" w:sz="0" w:space="0" w:color="auto"/>
        <w:bottom w:val="none" w:sz="0" w:space="0" w:color="auto"/>
        <w:right w:val="none" w:sz="0" w:space="0" w:color="auto"/>
      </w:divBdr>
    </w:div>
    <w:div w:id="863130438">
      <w:bodyDiv w:val="1"/>
      <w:marLeft w:val="0"/>
      <w:marRight w:val="0"/>
      <w:marTop w:val="0"/>
      <w:marBottom w:val="0"/>
      <w:divBdr>
        <w:top w:val="none" w:sz="0" w:space="0" w:color="auto"/>
        <w:left w:val="none" w:sz="0" w:space="0" w:color="auto"/>
        <w:bottom w:val="none" w:sz="0" w:space="0" w:color="auto"/>
        <w:right w:val="none" w:sz="0" w:space="0" w:color="auto"/>
      </w:divBdr>
    </w:div>
    <w:div w:id="890849846">
      <w:bodyDiv w:val="1"/>
      <w:marLeft w:val="0"/>
      <w:marRight w:val="0"/>
      <w:marTop w:val="0"/>
      <w:marBottom w:val="0"/>
      <w:divBdr>
        <w:top w:val="none" w:sz="0" w:space="0" w:color="auto"/>
        <w:left w:val="none" w:sz="0" w:space="0" w:color="auto"/>
        <w:bottom w:val="none" w:sz="0" w:space="0" w:color="auto"/>
        <w:right w:val="none" w:sz="0" w:space="0" w:color="auto"/>
      </w:divBdr>
    </w:div>
    <w:div w:id="912009410">
      <w:bodyDiv w:val="1"/>
      <w:marLeft w:val="0"/>
      <w:marRight w:val="0"/>
      <w:marTop w:val="0"/>
      <w:marBottom w:val="0"/>
      <w:divBdr>
        <w:top w:val="none" w:sz="0" w:space="0" w:color="auto"/>
        <w:left w:val="none" w:sz="0" w:space="0" w:color="auto"/>
        <w:bottom w:val="none" w:sz="0" w:space="0" w:color="auto"/>
        <w:right w:val="none" w:sz="0" w:space="0" w:color="auto"/>
      </w:divBdr>
    </w:div>
    <w:div w:id="1020663893">
      <w:bodyDiv w:val="1"/>
      <w:marLeft w:val="0"/>
      <w:marRight w:val="0"/>
      <w:marTop w:val="0"/>
      <w:marBottom w:val="0"/>
      <w:divBdr>
        <w:top w:val="none" w:sz="0" w:space="0" w:color="auto"/>
        <w:left w:val="none" w:sz="0" w:space="0" w:color="auto"/>
        <w:bottom w:val="none" w:sz="0" w:space="0" w:color="auto"/>
        <w:right w:val="none" w:sz="0" w:space="0" w:color="auto"/>
      </w:divBdr>
    </w:div>
    <w:div w:id="1045371007">
      <w:bodyDiv w:val="1"/>
      <w:marLeft w:val="0"/>
      <w:marRight w:val="0"/>
      <w:marTop w:val="0"/>
      <w:marBottom w:val="0"/>
      <w:divBdr>
        <w:top w:val="none" w:sz="0" w:space="0" w:color="auto"/>
        <w:left w:val="none" w:sz="0" w:space="0" w:color="auto"/>
        <w:bottom w:val="none" w:sz="0" w:space="0" w:color="auto"/>
        <w:right w:val="none" w:sz="0" w:space="0" w:color="auto"/>
      </w:divBdr>
    </w:div>
    <w:div w:id="1145927677">
      <w:bodyDiv w:val="1"/>
      <w:marLeft w:val="0"/>
      <w:marRight w:val="0"/>
      <w:marTop w:val="0"/>
      <w:marBottom w:val="0"/>
      <w:divBdr>
        <w:top w:val="none" w:sz="0" w:space="0" w:color="auto"/>
        <w:left w:val="none" w:sz="0" w:space="0" w:color="auto"/>
        <w:bottom w:val="none" w:sz="0" w:space="0" w:color="auto"/>
        <w:right w:val="none" w:sz="0" w:space="0" w:color="auto"/>
      </w:divBdr>
    </w:div>
    <w:div w:id="1153639092">
      <w:bodyDiv w:val="1"/>
      <w:marLeft w:val="0"/>
      <w:marRight w:val="0"/>
      <w:marTop w:val="0"/>
      <w:marBottom w:val="0"/>
      <w:divBdr>
        <w:top w:val="none" w:sz="0" w:space="0" w:color="auto"/>
        <w:left w:val="none" w:sz="0" w:space="0" w:color="auto"/>
        <w:bottom w:val="none" w:sz="0" w:space="0" w:color="auto"/>
        <w:right w:val="none" w:sz="0" w:space="0" w:color="auto"/>
      </w:divBdr>
    </w:div>
    <w:div w:id="1166169103">
      <w:bodyDiv w:val="1"/>
      <w:marLeft w:val="0"/>
      <w:marRight w:val="0"/>
      <w:marTop w:val="0"/>
      <w:marBottom w:val="0"/>
      <w:divBdr>
        <w:top w:val="none" w:sz="0" w:space="0" w:color="auto"/>
        <w:left w:val="none" w:sz="0" w:space="0" w:color="auto"/>
        <w:bottom w:val="none" w:sz="0" w:space="0" w:color="auto"/>
        <w:right w:val="none" w:sz="0" w:space="0" w:color="auto"/>
      </w:divBdr>
      <w:divsChild>
        <w:div w:id="739407518">
          <w:marLeft w:val="0"/>
          <w:marRight w:val="0"/>
          <w:marTop w:val="0"/>
          <w:marBottom w:val="0"/>
          <w:divBdr>
            <w:top w:val="none" w:sz="0" w:space="0" w:color="auto"/>
            <w:left w:val="none" w:sz="0" w:space="0" w:color="auto"/>
            <w:bottom w:val="none" w:sz="0" w:space="0" w:color="auto"/>
            <w:right w:val="none" w:sz="0" w:space="0" w:color="auto"/>
          </w:divBdr>
          <w:divsChild>
            <w:div w:id="1710451407">
              <w:marLeft w:val="0"/>
              <w:marRight w:val="0"/>
              <w:marTop w:val="0"/>
              <w:marBottom w:val="0"/>
              <w:divBdr>
                <w:top w:val="none" w:sz="0" w:space="0" w:color="auto"/>
                <w:left w:val="none" w:sz="0" w:space="0" w:color="auto"/>
                <w:bottom w:val="none" w:sz="0" w:space="0" w:color="auto"/>
                <w:right w:val="none" w:sz="0" w:space="0" w:color="auto"/>
              </w:divBdr>
              <w:divsChild>
                <w:div w:id="16034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4966">
      <w:bodyDiv w:val="1"/>
      <w:marLeft w:val="0"/>
      <w:marRight w:val="0"/>
      <w:marTop w:val="0"/>
      <w:marBottom w:val="0"/>
      <w:divBdr>
        <w:top w:val="none" w:sz="0" w:space="0" w:color="auto"/>
        <w:left w:val="none" w:sz="0" w:space="0" w:color="auto"/>
        <w:bottom w:val="none" w:sz="0" w:space="0" w:color="auto"/>
        <w:right w:val="none" w:sz="0" w:space="0" w:color="auto"/>
      </w:divBdr>
    </w:div>
    <w:div w:id="1405762724">
      <w:bodyDiv w:val="1"/>
      <w:marLeft w:val="0"/>
      <w:marRight w:val="0"/>
      <w:marTop w:val="0"/>
      <w:marBottom w:val="0"/>
      <w:divBdr>
        <w:top w:val="none" w:sz="0" w:space="0" w:color="auto"/>
        <w:left w:val="none" w:sz="0" w:space="0" w:color="auto"/>
        <w:bottom w:val="none" w:sz="0" w:space="0" w:color="auto"/>
        <w:right w:val="none" w:sz="0" w:space="0" w:color="auto"/>
      </w:divBdr>
    </w:div>
    <w:div w:id="1481535208">
      <w:bodyDiv w:val="1"/>
      <w:marLeft w:val="0"/>
      <w:marRight w:val="0"/>
      <w:marTop w:val="0"/>
      <w:marBottom w:val="0"/>
      <w:divBdr>
        <w:top w:val="none" w:sz="0" w:space="0" w:color="auto"/>
        <w:left w:val="none" w:sz="0" w:space="0" w:color="auto"/>
        <w:bottom w:val="none" w:sz="0" w:space="0" w:color="auto"/>
        <w:right w:val="none" w:sz="0" w:space="0" w:color="auto"/>
      </w:divBdr>
      <w:divsChild>
        <w:div w:id="580674082">
          <w:marLeft w:val="0"/>
          <w:marRight w:val="0"/>
          <w:marTop w:val="0"/>
          <w:marBottom w:val="0"/>
          <w:divBdr>
            <w:top w:val="none" w:sz="0" w:space="0" w:color="auto"/>
            <w:left w:val="none" w:sz="0" w:space="0" w:color="auto"/>
            <w:bottom w:val="none" w:sz="0" w:space="0" w:color="auto"/>
            <w:right w:val="none" w:sz="0" w:space="0" w:color="auto"/>
          </w:divBdr>
        </w:div>
      </w:divsChild>
    </w:div>
    <w:div w:id="1524125971">
      <w:bodyDiv w:val="1"/>
      <w:marLeft w:val="0"/>
      <w:marRight w:val="0"/>
      <w:marTop w:val="0"/>
      <w:marBottom w:val="0"/>
      <w:divBdr>
        <w:top w:val="none" w:sz="0" w:space="0" w:color="auto"/>
        <w:left w:val="none" w:sz="0" w:space="0" w:color="auto"/>
        <w:bottom w:val="none" w:sz="0" w:space="0" w:color="auto"/>
        <w:right w:val="none" w:sz="0" w:space="0" w:color="auto"/>
      </w:divBdr>
    </w:div>
    <w:div w:id="1615208170">
      <w:bodyDiv w:val="1"/>
      <w:marLeft w:val="0"/>
      <w:marRight w:val="0"/>
      <w:marTop w:val="0"/>
      <w:marBottom w:val="0"/>
      <w:divBdr>
        <w:top w:val="none" w:sz="0" w:space="0" w:color="auto"/>
        <w:left w:val="none" w:sz="0" w:space="0" w:color="auto"/>
        <w:bottom w:val="none" w:sz="0" w:space="0" w:color="auto"/>
        <w:right w:val="none" w:sz="0" w:space="0" w:color="auto"/>
      </w:divBdr>
    </w:div>
    <w:div w:id="1663578475">
      <w:bodyDiv w:val="1"/>
      <w:marLeft w:val="0"/>
      <w:marRight w:val="0"/>
      <w:marTop w:val="0"/>
      <w:marBottom w:val="0"/>
      <w:divBdr>
        <w:top w:val="none" w:sz="0" w:space="0" w:color="auto"/>
        <w:left w:val="none" w:sz="0" w:space="0" w:color="auto"/>
        <w:bottom w:val="none" w:sz="0" w:space="0" w:color="auto"/>
        <w:right w:val="none" w:sz="0" w:space="0" w:color="auto"/>
      </w:divBdr>
    </w:div>
    <w:div w:id="1921211115">
      <w:bodyDiv w:val="1"/>
      <w:marLeft w:val="0"/>
      <w:marRight w:val="0"/>
      <w:marTop w:val="0"/>
      <w:marBottom w:val="0"/>
      <w:divBdr>
        <w:top w:val="none" w:sz="0" w:space="0" w:color="auto"/>
        <w:left w:val="none" w:sz="0" w:space="0" w:color="auto"/>
        <w:bottom w:val="none" w:sz="0" w:space="0" w:color="auto"/>
        <w:right w:val="none" w:sz="0" w:space="0" w:color="auto"/>
      </w:divBdr>
    </w:div>
    <w:div w:id="2003123669">
      <w:bodyDiv w:val="1"/>
      <w:marLeft w:val="0"/>
      <w:marRight w:val="0"/>
      <w:marTop w:val="0"/>
      <w:marBottom w:val="0"/>
      <w:divBdr>
        <w:top w:val="none" w:sz="0" w:space="0" w:color="auto"/>
        <w:left w:val="none" w:sz="0" w:space="0" w:color="auto"/>
        <w:bottom w:val="none" w:sz="0" w:space="0" w:color="auto"/>
        <w:right w:val="none" w:sz="0" w:space="0" w:color="auto"/>
      </w:divBdr>
    </w:div>
    <w:div w:id="2075008281">
      <w:bodyDiv w:val="1"/>
      <w:marLeft w:val="0"/>
      <w:marRight w:val="0"/>
      <w:marTop w:val="0"/>
      <w:marBottom w:val="0"/>
      <w:divBdr>
        <w:top w:val="none" w:sz="0" w:space="0" w:color="auto"/>
        <w:left w:val="none" w:sz="0" w:space="0" w:color="auto"/>
        <w:bottom w:val="none" w:sz="0" w:space="0" w:color="auto"/>
        <w:right w:val="none" w:sz="0" w:space="0" w:color="auto"/>
      </w:divBdr>
    </w:div>
    <w:div w:id="21011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igolste@ulb.ac.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AEE1F-8678-5246-87C9-D6677776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2732</Words>
  <Characters>15027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CONVENTION DE COTUTELLE DE THESE</vt:lpstr>
    </vt:vector>
  </TitlesOfParts>
  <Company>ULB</Company>
  <LinksUpToDate>false</LinksUpToDate>
  <CharactersWithSpaces>17724</CharactersWithSpaces>
  <SharedDoc>false</SharedDoc>
  <HLinks>
    <vt:vector size="6" baseType="variant">
      <vt:variant>
        <vt:i4>7143426</vt:i4>
      </vt:variant>
      <vt:variant>
        <vt:i4>3</vt:i4>
      </vt:variant>
      <vt:variant>
        <vt:i4>0</vt:i4>
      </vt:variant>
      <vt:variant>
        <vt:i4>5</vt:i4>
      </vt:variant>
      <vt:variant>
        <vt:lpwstr>mailto:sigolste@ulb.ac.be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COTUTELLE DE THESE</dc:title>
  <dc:subject/>
  <dc:creator>atenenbaum</dc:creator>
  <cp:keywords/>
  <cp:lastModifiedBy>GOLSTEIN  Sidney</cp:lastModifiedBy>
  <cp:revision>3</cp:revision>
  <cp:lastPrinted>2018-10-17T14:27:00Z</cp:lastPrinted>
  <dcterms:created xsi:type="dcterms:W3CDTF">2018-11-21T09:44:00Z</dcterms:created>
  <dcterms:modified xsi:type="dcterms:W3CDTF">2019-10-16T12:29:00Z</dcterms:modified>
</cp:coreProperties>
</file>